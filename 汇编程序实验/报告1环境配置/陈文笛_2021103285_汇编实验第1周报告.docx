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431" w:rsidRDefault="003D1431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暨南大学本科实验报告专用纸</w:t>
      </w:r>
    </w:p>
    <w:p w:rsidR="003D1431" w:rsidRDefault="003D1431">
      <w:pPr>
        <w:numPr>
          <w:ins w:id="0" w:author="Unknown"/>
        </w:numPr>
        <w:spacing w:line="480" w:lineRule="exact"/>
        <w:ind w:firstLineChars="146" w:firstLine="40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汇编语言实验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3502A9">
        <w:rPr>
          <w:rFonts w:eastAsia="楷体_GB2312" w:hint="eastAsia"/>
          <w:sz w:val="28"/>
          <w:szCs w:val="28"/>
          <w:u w:val="single"/>
        </w:rPr>
        <w:t>汇编环境配置之</w:t>
      </w:r>
      <w:r w:rsidR="003502A9">
        <w:rPr>
          <w:rFonts w:eastAsia="楷体_GB2312" w:hint="eastAsia"/>
          <w:sz w:val="28"/>
          <w:szCs w:val="28"/>
          <w:u w:val="single"/>
        </w:rPr>
        <w:t>DOSB</w:t>
      </w:r>
      <w:r w:rsidR="003502A9">
        <w:rPr>
          <w:rFonts w:eastAsia="楷体_GB2312"/>
          <w:sz w:val="28"/>
          <w:szCs w:val="28"/>
          <w:u w:val="single"/>
        </w:rPr>
        <w:t>ox</w:t>
      </w:r>
      <w:r w:rsidR="00475182">
        <w:rPr>
          <w:rFonts w:eastAsia="楷体_GB2312" w:hint="eastAsia"/>
          <w:sz w:val="28"/>
          <w:szCs w:val="28"/>
          <w:u w:val="single"/>
        </w:rPr>
        <w:t xml:space="preserve"> </w:t>
      </w:r>
      <w:r w:rsidR="0047518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502A9"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3502A9">
        <w:rPr>
          <w:rFonts w:eastAsia="楷体_GB2312" w:hint="eastAsia"/>
          <w:sz w:val="28"/>
          <w:szCs w:val="28"/>
          <w:u w:val="single"/>
        </w:rPr>
        <w:t>上机</w:t>
      </w:r>
      <w:r w:rsidR="003502A9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475182">
        <w:rPr>
          <w:rFonts w:eastAsia="楷体_GB2312"/>
          <w:sz w:val="28"/>
          <w:szCs w:val="28"/>
          <w:u w:val="single"/>
        </w:rPr>
        <w:t>517</w:t>
      </w:r>
      <w:r>
        <w:rPr>
          <w:rFonts w:eastAsia="楷体_GB2312" w:hint="eastAsia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:rsidR="003D1431" w:rsidRDefault="003D1431">
      <w:pPr>
        <w:spacing w:line="480" w:lineRule="exact"/>
        <w:ind w:firstLineChars="146" w:firstLine="40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75182">
        <w:rPr>
          <w:rFonts w:eastAsia="楷体_GB2312" w:hint="eastAsia"/>
          <w:sz w:val="28"/>
          <w:szCs w:val="28"/>
          <w:u w:val="single"/>
        </w:rPr>
        <w:t>陈文笛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75182">
        <w:rPr>
          <w:rFonts w:eastAsia="楷体_GB2312"/>
          <w:sz w:val="28"/>
          <w:szCs w:val="28"/>
          <w:u w:val="single"/>
        </w:rPr>
        <w:t>2021103285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网络空间安全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75182">
        <w:rPr>
          <w:rFonts w:eastAsia="楷体_GB2312" w:hint="eastAsia"/>
          <w:sz w:val="28"/>
          <w:szCs w:val="28"/>
          <w:u w:val="single"/>
        </w:rPr>
        <w:t>网络空间安全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网络空间安全</w:t>
      </w:r>
      <w:r w:rsidR="0047518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/>
          <w:sz w:val="28"/>
          <w:szCs w:val="28"/>
          <w:u w:val="single"/>
        </w:rPr>
        <w:t>2023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6B51F0">
        <w:rPr>
          <w:rFonts w:eastAsia="楷体_GB2312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B51F0">
        <w:rPr>
          <w:rFonts w:eastAsia="楷体_GB2312"/>
          <w:sz w:val="28"/>
          <w:szCs w:val="28"/>
          <w:u w:val="single"/>
        </w:rPr>
        <w:t>20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℃ 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75182">
        <w:rPr>
          <w:rFonts w:eastAsia="楷体_GB2312" w:hint="eastAsia"/>
          <w:sz w:val="28"/>
          <w:szCs w:val="28"/>
          <w:u w:val="single"/>
        </w:rPr>
        <w:t>张银炎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502A9" w:rsidRDefault="003502A9" w:rsidP="003502A9">
      <w:pPr>
        <w:rPr>
          <w:rFonts w:eastAsia="楷体_GB2312"/>
          <w:b/>
          <w:sz w:val="28"/>
          <w:szCs w:val="28"/>
          <w:u w:val="single"/>
        </w:rPr>
      </w:pPr>
    </w:p>
    <w:p w:rsidR="003502A9" w:rsidRPr="00AA51B0" w:rsidRDefault="003502A9" w:rsidP="003502A9">
      <w:pPr>
        <w:rPr>
          <w:rFonts w:eastAsia="楷体_GB2312"/>
          <w:b/>
          <w:sz w:val="32"/>
          <w:szCs w:val="32"/>
        </w:rPr>
      </w:pPr>
      <w:r w:rsidRPr="00AA51B0">
        <w:rPr>
          <w:rFonts w:eastAsia="楷体_GB2312" w:hint="eastAsia"/>
          <w:b/>
          <w:sz w:val="32"/>
          <w:szCs w:val="32"/>
        </w:rPr>
        <w:t>实验简介</w:t>
      </w:r>
    </w:p>
    <w:p w:rsidR="003502A9" w:rsidRPr="00AA51B0" w:rsidRDefault="00AA51B0" w:rsidP="003502A9">
      <w:pPr>
        <w:rPr>
          <w:rFonts w:eastAsia="楷体_GB2312"/>
          <w:bCs/>
          <w:sz w:val="32"/>
          <w:szCs w:val="32"/>
        </w:rPr>
      </w:pPr>
      <w:r w:rsidRPr="00AA51B0">
        <w:rPr>
          <w:rFonts w:eastAsia="楷体_GB2312" w:hint="eastAsia"/>
          <w:bCs/>
          <w:sz w:val="32"/>
          <w:szCs w:val="32"/>
        </w:rPr>
        <w:t>注：由于我使用</w:t>
      </w:r>
      <w:r w:rsidRPr="00AA51B0">
        <w:rPr>
          <w:rFonts w:eastAsia="楷体_GB2312" w:hint="eastAsia"/>
          <w:bCs/>
          <w:sz w:val="32"/>
          <w:szCs w:val="32"/>
        </w:rPr>
        <w:t>Mac</w:t>
      </w:r>
      <w:r w:rsidRPr="00AA51B0">
        <w:rPr>
          <w:rFonts w:eastAsia="楷体_GB2312" w:hint="eastAsia"/>
          <w:bCs/>
          <w:sz w:val="32"/>
          <w:szCs w:val="32"/>
        </w:rPr>
        <w:t>系统，所以将简单地写一下</w:t>
      </w:r>
      <w:r w:rsidRPr="00AA51B0">
        <w:rPr>
          <w:rFonts w:eastAsia="楷体_GB2312" w:hint="eastAsia"/>
          <w:bCs/>
          <w:sz w:val="32"/>
          <w:szCs w:val="32"/>
        </w:rPr>
        <w:t>Mac</w:t>
      </w:r>
      <w:r w:rsidRPr="00AA51B0">
        <w:rPr>
          <w:rFonts w:eastAsia="楷体_GB2312" w:hint="eastAsia"/>
          <w:bCs/>
          <w:sz w:val="32"/>
          <w:szCs w:val="32"/>
        </w:rPr>
        <w:t>系统上搭建</w:t>
      </w:r>
      <w:r w:rsidRPr="00AA51B0">
        <w:rPr>
          <w:rFonts w:eastAsia="楷体_GB2312" w:hint="eastAsia"/>
          <w:bCs/>
          <w:sz w:val="32"/>
          <w:szCs w:val="32"/>
        </w:rPr>
        <w:t>DOSBox</w:t>
      </w:r>
      <w:r w:rsidRPr="00AA51B0">
        <w:rPr>
          <w:rFonts w:eastAsia="楷体_GB2312" w:hint="eastAsia"/>
          <w:bCs/>
          <w:sz w:val="32"/>
          <w:szCs w:val="32"/>
        </w:rPr>
        <w:t>汇编环境（大部分与</w:t>
      </w:r>
      <w:r w:rsidRPr="00AA51B0">
        <w:rPr>
          <w:rFonts w:eastAsia="楷体_GB2312"/>
          <w:bCs/>
          <w:sz w:val="32"/>
          <w:szCs w:val="32"/>
        </w:rPr>
        <w:t>win</w:t>
      </w:r>
      <w:r w:rsidRPr="00AA51B0">
        <w:rPr>
          <w:rFonts w:eastAsia="楷体_GB2312" w:hint="eastAsia"/>
          <w:bCs/>
          <w:sz w:val="32"/>
          <w:szCs w:val="32"/>
        </w:rPr>
        <w:t>相同）</w:t>
      </w:r>
    </w:p>
    <w:p w:rsidR="00AA51B0" w:rsidRDefault="00AA51B0" w:rsidP="006412FA">
      <w:pPr>
        <w:numPr>
          <w:ilvl w:val="0"/>
          <w:numId w:val="1"/>
        </w:numPr>
        <w:rPr>
          <w:rFonts w:eastAsia="楷体_GB2312"/>
          <w:bCs/>
          <w:sz w:val="32"/>
          <w:szCs w:val="32"/>
        </w:rPr>
      </w:pPr>
      <w:r w:rsidRPr="00AA51B0">
        <w:rPr>
          <w:rFonts w:hint="eastAsia"/>
          <w:sz w:val="32"/>
          <w:szCs w:val="32"/>
        </w:rPr>
        <w:t>进入</w:t>
      </w:r>
      <w:r w:rsidR="006412FA" w:rsidRPr="006412FA">
        <w:rPr>
          <w:rFonts w:eastAsia="楷体_GB2312"/>
          <w:bCs/>
          <w:sz w:val="32"/>
          <w:szCs w:val="32"/>
        </w:rPr>
        <w:t>https://www.dosbox.com/download.php?main=1</w:t>
      </w:r>
      <w:r w:rsidR="006412FA" w:rsidRPr="006412FA">
        <w:rPr>
          <w:rFonts w:eastAsia="楷体_GB2312" w:hint="eastAsia"/>
          <w:bCs/>
          <w:sz w:val="32"/>
          <w:szCs w:val="32"/>
        </w:rPr>
        <w:t>，下载适用于</w:t>
      </w:r>
      <w:r w:rsidR="006412FA" w:rsidRPr="006412FA">
        <w:rPr>
          <w:rFonts w:eastAsia="楷体_GB2312" w:hint="eastAsia"/>
          <w:bCs/>
          <w:sz w:val="32"/>
          <w:szCs w:val="32"/>
        </w:rPr>
        <w:t>macOS</w:t>
      </w:r>
      <w:r w:rsidR="006412FA" w:rsidRPr="006412FA">
        <w:rPr>
          <w:rFonts w:eastAsia="楷体_GB2312" w:hint="eastAsia"/>
          <w:bCs/>
          <w:sz w:val="32"/>
          <w:szCs w:val="32"/>
        </w:rPr>
        <w:t>的</w:t>
      </w:r>
      <w:r w:rsidR="006412FA" w:rsidRPr="006412FA">
        <w:rPr>
          <w:rFonts w:eastAsia="楷体_GB2312"/>
          <w:bCs/>
          <w:sz w:val="32"/>
          <w:szCs w:val="32"/>
        </w:rPr>
        <w:t>.dmg</w:t>
      </w:r>
      <w:r w:rsidR="006412FA">
        <w:rPr>
          <w:rFonts w:eastAsia="楷体_GB2312" w:hint="eastAsia"/>
          <w:bCs/>
          <w:sz w:val="32"/>
          <w:szCs w:val="32"/>
        </w:rPr>
        <w:t>文件</w:t>
      </w:r>
    </w:p>
    <w:p w:rsidR="006412FA" w:rsidRDefault="006412FA" w:rsidP="006412FA">
      <w:pPr>
        <w:numPr>
          <w:ilvl w:val="0"/>
          <w:numId w:val="1"/>
        </w:numPr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Cs/>
          <w:sz w:val="32"/>
          <w:szCs w:val="32"/>
        </w:rPr>
        <w:t>打开</w:t>
      </w:r>
      <w:r>
        <w:rPr>
          <w:rFonts w:eastAsia="楷体_GB2312"/>
          <w:bCs/>
          <w:sz w:val="32"/>
          <w:szCs w:val="32"/>
        </w:rPr>
        <w:t>.dmg</w:t>
      </w:r>
      <w:r>
        <w:rPr>
          <w:rFonts w:eastAsia="楷体_GB2312" w:hint="eastAsia"/>
          <w:bCs/>
          <w:sz w:val="32"/>
          <w:szCs w:val="32"/>
        </w:rPr>
        <w:t>镜像，将</w:t>
      </w:r>
      <w:r>
        <w:rPr>
          <w:rFonts w:eastAsia="楷体_GB2312"/>
          <w:bCs/>
          <w:sz w:val="32"/>
          <w:szCs w:val="32"/>
        </w:rPr>
        <w:t>DOSBox</w:t>
      </w:r>
      <w:r>
        <w:rPr>
          <w:rFonts w:eastAsia="楷体_GB2312" w:hint="eastAsia"/>
          <w:bCs/>
          <w:sz w:val="32"/>
          <w:szCs w:val="32"/>
        </w:rPr>
        <w:t>拖入</w:t>
      </w:r>
      <w:r>
        <w:rPr>
          <w:rFonts w:eastAsia="楷体_GB2312"/>
          <w:bCs/>
          <w:sz w:val="32"/>
          <w:szCs w:val="32"/>
        </w:rPr>
        <w:t>finder</w:t>
      </w:r>
      <w:r>
        <w:rPr>
          <w:rFonts w:eastAsia="楷体_GB2312" w:hint="eastAsia"/>
          <w:bCs/>
          <w:sz w:val="32"/>
          <w:szCs w:val="32"/>
        </w:rPr>
        <w:t>中应用程序文件夹</w:t>
      </w:r>
    </w:p>
    <w:p w:rsidR="006412FA" w:rsidRDefault="006412FA" w:rsidP="006412FA">
      <w:pPr>
        <w:numPr>
          <w:ilvl w:val="0"/>
          <w:numId w:val="1"/>
        </w:numPr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Cs/>
          <w:sz w:val="32"/>
          <w:szCs w:val="32"/>
        </w:rPr>
        <w:t>在用户目录（</w:t>
      </w:r>
      <w:proofErr w:type="spellStart"/>
      <w:r>
        <w:rPr>
          <w:rFonts w:eastAsia="楷体_GB2312"/>
          <w:bCs/>
          <w:sz w:val="32"/>
          <w:szCs w:val="32"/>
        </w:rPr>
        <w:t>wendyc</w:t>
      </w:r>
      <w:proofErr w:type="spellEnd"/>
      <w:r>
        <w:rPr>
          <w:rFonts w:eastAsia="楷体_GB2312" w:hint="eastAsia"/>
          <w:bCs/>
          <w:sz w:val="32"/>
          <w:szCs w:val="32"/>
        </w:rPr>
        <w:t>）下新建</w:t>
      </w:r>
      <w:r>
        <w:rPr>
          <w:rFonts w:eastAsia="楷体_GB2312"/>
          <w:bCs/>
          <w:sz w:val="32"/>
          <w:szCs w:val="32"/>
        </w:rPr>
        <w:t>DOSBox</w:t>
      </w:r>
      <w:r>
        <w:rPr>
          <w:rFonts w:eastAsia="楷体_GB2312" w:hint="eastAsia"/>
          <w:bCs/>
          <w:sz w:val="32"/>
          <w:szCs w:val="32"/>
        </w:rPr>
        <w:t>文件夹</w:t>
      </w:r>
    </w:p>
    <w:p w:rsidR="006412FA" w:rsidRDefault="006412FA" w:rsidP="006412FA">
      <w:pPr>
        <w:numPr>
          <w:ilvl w:val="0"/>
          <w:numId w:val="1"/>
        </w:numPr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Cs/>
          <w:sz w:val="32"/>
          <w:szCs w:val="32"/>
        </w:rPr>
        <w:t>下载常用的汇编工具</w:t>
      </w:r>
      <w:r>
        <w:rPr>
          <w:rFonts w:eastAsia="楷体_GB2312" w:hint="eastAsia"/>
          <w:bCs/>
          <w:sz w:val="32"/>
          <w:szCs w:val="32"/>
        </w:rPr>
        <w:t>,</w:t>
      </w:r>
      <w:r>
        <w:rPr>
          <w:rFonts w:eastAsia="楷体_GB2312" w:hint="eastAsia"/>
          <w:bCs/>
          <w:sz w:val="32"/>
          <w:szCs w:val="32"/>
        </w:rPr>
        <w:t>放入</w:t>
      </w:r>
      <w:r>
        <w:rPr>
          <w:rFonts w:eastAsia="楷体_GB2312"/>
          <w:bCs/>
          <w:sz w:val="32"/>
          <w:szCs w:val="32"/>
        </w:rPr>
        <w:t>DOSBox</w:t>
      </w:r>
      <w:r>
        <w:rPr>
          <w:rFonts w:eastAsia="楷体_GB2312" w:hint="eastAsia"/>
          <w:bCs/>
          <w:sz w:val="32"/>
          <w:szCs w:val="32"/>
        </w:rPr>
        <w:t>文件夹。</w:t>
      </w:r>
    </w:p>
    <w:p w:rsidR="006412FA" w:rsidRDefault="006412FA" w:rsidP="006412FA">
      <w:pPr>
        <w:numPr>
          <w:ilvl w:val="0"/>
          <w:numId w:val="1"/>
        </w:numPr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Cs/>
          <w:sz w:val="32"/>
          <w:szCs w:val="32"/>
        </w:rPr>
        <w:t>前往</w:t>
      </w:r>
      <w:r>
        <w:rPr>
          <w:rFonts w:eastAsia="楷体_GB2312" w:hint="eastAsia"/>
          <w:bCs/>
          <w:sz w:val="32"/>
          <w:szCs w:val="32"/>
        </w:rPr>
        <w:t>/Users/</w:t>
      </w:r>
      <w:proofErr w:type="spellStart"/>
      <w:r>
        <w:rPr>
          <w:rFonts w:eastAsia="楷体_GB2312" w:hint="eastAsia"/>
          <w:bCs/>
          <w:sz w:val="32"/>
          <w:szCs w:val="32"/>
        </w:rPr>
        <w:t>wendyc</w:t>
      </w:r>
      <w:proofErr w:type="spellEnd"/>
      <w:r>
        <w:rPr>
          <w:rFonts w:eastAsia="楷体_GB2312" w:hint="eastAsia"/>
          <w:bCs/>
          <w:sz w:val="32"/>
          <w:szCs w:val="32"/>
        </w:rPr>
        <w:t>/Library/P</w:t>
      </w:r>
      <w:r>
        <w:rPr>
          <w:rFonts w:eastAsia="楷体_GB2312"/>
          <w:bCs/>
          <w:sz w:val="32"/>
          <w:szCs w:val="32"/>
        </w:rPr>
        <w:t>re</w:t>
      </w:r>
      <w:r>
        <w:rPr>
          <w:rFonts w:eastAsia="楷体_GB2312" w:hint="eastAsia"/>
          <w:bCs/>
          <w:sz w:val="32"/>
          <w:szCs w:val="32"/>
        </w:rPr>
        <w:t>ferences</w:t>
      </w:r>
    </w:p>
    <w:p w:rsidR="003502A9" w:rsidRDefault="006412FA" w:rsidP="003502A9">
      <w:pPr>
        <w:numPr>
          <w:ilvl w:val="0"/>
          <w:numId w:val="1"/>
        </w:numPr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Cs/>
          <w:sz w:val="32"/>
          <w:szCs w:val="32"/>
        </w:rPr>
        <w:t>找到</w:t>
      </w:r>
      <w:r>
        <w:rPr>
          <w:rFonts w:eastAsia="楷体_GB2312"/>
          <w:bCs/>
          <w:sz w:val="32"/>
          <w:szCs w:val="32"/>
        </w:rPr>
        <w:t>DOSBox 0.74 Preferences,</w:t>
      </w:r>
      <w:r w:rsidR="005E453C">
        <w:rPr>
          <w:rFonts w:eastAsia="楷体_GB2312" w:hint="eastAsia"/>
          <w:bCs/>
          <w:sz w:val="32"/>
          <w:szCs w:val="32"/>
        </w:rPr>
        <w:t>打开，在末端添加：</w:t>
      </w:r>
    </w:p>
    <w:p w:rsidR="005E453C" w:rsidRPr="005E453C" w:rsidRDefault="005E453C" w:rsidP="005E453C">
      <w:pPr>
        <w:ind w:left="400"/>
        <w:rPr>
          <w:rFonts w:eastAsia="楷体_GB2312"/>
          <w:bCs/>
          <w:sz w:val="32"/>
          <w:szCs w:val="32"/>
        </w:rPr>
      </w:pPr>
      <w:r w:rsidRPr="005E453C">
        <w:rPr>
          <w:rFonts w:eastAsia="楷体_GB2312"/>
          <w:bCs/>
          <w:sz w:val="32"/>
          <w:szCs w:val="32"/>
        </w:rPr>
        <w:t xml:space="preserve"># </w:t>
      </w:r>
      <w:r w:rsidRPr="005E453C">
        <w:rPr>
          <w:rFonts w:eastAsia="楷体_GB2312"/>
          <w:bCs/>
          <w:sz w:val="32"/>
          <w:szCs w:val="32"/>
        </w:rPr>
        <w:t>挂载</w:t>
      </w:r>
      <w:r w:rsidRPr="005E453C">
        <w:rPr>
          <w:rFonts w:eastAsia="楷体_GB2312"/>
          <w:bCs/>
          <w:sz w:val="32"/>
          <w:szCs w:val="32"/>
        </w:rPr>
        <w:t>~/DOSBox</w:t>
      </w:r>
      <w:r w:rsidRPr="005E453C">
        <w:rPr>
          <w:rFonts w:eastAsia="楷体_GB2312"/>
          <w:bCs/>
          <w:sz w:val="32"/>
          <w:szCs w:val="32"/>
        </w:rPr>
        <w:t>目录为</w:t>
      </w:r>
      <w:r w:rsidRPr="005E453C">
        <w:rPr>
          <w:rFonts w:eastAsia="楷体_GB2312"/>
          <w:bCs/>
          <w:sz w:val="32"/>
          <w:szCs w:val="32"/>
        </w:rPr>
        <w:t>C</w:t>
      </w:r>
      <w:r w:rsidRPr="005E453C">
        <w:rPr>
          <w:rFonts w:eastAsia="楷体_GB2312"/>
          <w:bCs/>
          <w:sz w:val="32"/>
          <w:szCs w:val="32"/>
        </w:rPr>
        <w:t>盘</w:t>
      </w:r>
    </w:p>
    <w:p w:rsidR="005E453C" w:rsidRPr="005E453C" w:rsidRDefault="005E453C" w:rsidP="005E453C">
      <w:pPr>
        <w:ind w:left="400"/>
        <w:rPr>
          <w:rFonts w:eastAsia="楷体_GB2312"/>
          <w:bCs/>
          <w:sz w:val="32"/>
          <w:szCs w:val="32"/>
        </w:rPr>
      </w:pPr>
      <w:r w:rsidRPr="005E453C">
        <w:rPr>
          <w:rFonts w:eastAsia="楷体_GB2312"/>
          <w:bCs/>
          <w:sz w:val="32"/>
          <w:szCs w:val="32"/>
        </w:rPr>
        <w:t>mount C ~/DOSBox</w:t>
      </w:r>
    </w:p>
    <w:p w:rsidR="005E453C" w:rsidRPr="005E453C" w:rsidRDefault="005E453C" w:rsidP="005E453C">
      <w:pPr>
        <w:ind w:left="400"/>
        <w:rPr>
          <w:rFonts w:eastAsia="楷体_GB2312"/>
          <w:bCs/>
          <w:sz w:val="32"/>
          <w:szCs w:val="32"/>
        </w:rPr>
      </w:pPr>
      <w:r w:rsidRPr="005E453C">
        <w:rPr>
          <w:rFonts w:eastAsia="楷体_GB2312"/>
          <w:bCs/>
          <w:sz w:val="32"/>
          <w:szCs w:val="32"/>
        </w:rPr>
        <w:t xml:space="preserve"># </w:t>
      </w:r>
      <w:r w:rsidRPr="005E453C">
        <w:rPr>
          <w:rFonts w:eastAsia="楷体_GB2312"/>
          <w:bCs/>
          <w:sz w:val="32"/>
          <w:szCs w:val="32"/>
        </w:rPr>
        <w:t>进入</w:t>
      </w:r>
      <w:r w:rsidRPr="005E453C">
        <w:rPr>
          <w:rFonts w:eastAsia="楷体_GB2312"/>
          <w:bCs/>
          <w:sz w:val="32"/>
          <w:szCs w:val="32"/>
        </w:rPr>
        <w:t>C</w:t>
      </w:r>
      <w:r w:rsidRPr="005E453C">
        <w:rPr>
          <w:rFonts w:eastAsia="楷体_GB2312"/>
          <w:bCs/>
          <w:sz w:val="32"/>
          <w:szCs w:val="32"/>
        </w:rPr>
        <w:t>盘（</w:t>
      </w:r>
      <w:r w:rsidRPr="005E453C">
        <w:rPr>
          <w:rFonts w:eastAsia="楷体_GB2312"/>
          <w:bCs/>
          <w:sz w:val="32"/>
          <w:szCs w:val="32"/>
        </w:rPr>
        <w:t>~/DOSBox</w:t>
      </w:r>
      <w:r w:rsidRPr="005E453C">
        <w:rPr>
          <w:rFonts w:eastAsia="楷体_GB2312"/>
          <w:bCs/>
          <w:sz w:val="32"/>
          <w:szCs w:val="32"/>
        </w:rPr>
        <w:t>目录）</w:t>
      </w:r>
    </w:p>
    <w:p w:rsidR="005E453C" w:rsidRDefault="005E453C" w:rsidP="005E453C">
      <w:pPr>
        <w:ind w:left="400"/>
        <w:rPr>
          <w:rFonts w:eastAsia="楷体_GB2312"/>
          <w:bCs/>
          <w:sz w:val="32"/>
          <w:szCs w:val="32"/>
        </w:rPr>
      </w:pPr>
      <w:r w:rsidRPr="005E453C">
        <w:rPr>
          <w:rFonts w:eastAsia="楷体_GB2312"/>
          <w:bCs/>
          <w:sz w:val="32"/>
          <w:szCs w:val="32"/>
        </w:rPr>
        <w:t>C:</w:t>
      </w:r>
    </w:p>
    <w:p w:rsidR="005E453C" w:rsidRDefault="005E453C" w:rsidP="005E453C">
      <w:pPr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Cs/>
          <w:sz w:val="32"/>
          <w:szCs w:val="32"/>
        </w:rPr>
        <w:t>保存退出</w:t>
      </w:r>
    </w:p>
    <w:p w:rsidR="005E453C" w:rsidRDefault="005E453C" w:rsidP="005E453C">
      <w:pPr>
        <w:rPr>
          <w:rFonts w:eastAsia="楷体_GB2312"/>
          <w:bCs/>
          <w:sz w:val="32"/>
          <w:szCs w:val="32"/>
        </w:rPr>
      </w:pPr>
    </w:p>
    <w:p w:rsidR="005E453C" w:rsidRDefault="005E453C" w:rsidP="005E453C">
      <w:pPr>
        <w:rPr>
          <w:rFonts w:eastAsia="楷体_GB2312"/>
          <w:b/>
          <w:sz w:val="32"/>
          <w:szCs w:val="32"/>
        </w:rPr>
      </w:pPr>
    </w:p>
    <w:p w:rsidR="005E453C" w:rsidRDefault="005E453C" w:rsidP="005E453C">
      <w:pPr>
        <w:rPr>
          <w:rFonts w:eastAsia="楷体_GB2312"/>
          <w:b/>
          <w:sz w:val="32"/>
          <w:szCs w:val="32"/>
        </w:rPr>
      </w:pPr>
    </w:p>
    <w:p w:rsidR="005E453C" w:rsidRDefault="005E453C" w:rsidP="005E453C">
      <w:pPr>
        <w:rPr>
          <w:rFonts w:eastAsia="楷体_GB2312"/>
          <w:b/>
          <w:sz w:val="32"/>
          <w:szCs w:val="32"/>
        </w:rPr>
      </w:pPr>
    </w:p>
    <w:p w:rsidR="005E453C" w:rsidRDefault="005E453C" w:rsidP="005E453C">
      <w:pPr>
        <w:rPr>
          <w:rFonts w:eastAsia="楷体_GB2312"/>
          <w:b/>
          <w:sz w:val="32"/>
          <w:szCs w:val="32"/>
        </w:rPr>
      </w:pPr>
    </w:p>
    <w:p w:rsidR="003D1431" w:rsidRDefault="003D1431">
      <w:pPr>
        <w:jc w:val="center"/>
        <w:rPr>
          <w:b/>
        </w:rPr>
      </w:pPr>
    </w:p>
    <w:p w:rsidR="003D1431" w:rsidRDefault="003D1431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lastRenderedPageBreak/>
        <w:t>暨南大学本科实验报告专用纸</w:t>
      </w:r>
      <w:r>
        <w:rPr>
          <w:rFonts w:eastAsia="楷体_GB2312"/>
          <w:b/>
          <w:sz w:val="52"/>
          <w:szCs w:val="52"/>
        </w:rPr>
        <w:t>(</w:t>
      </w:r>
      <w:r>
        <w:rPr>
          <w:rFonts w:eastAsia="楷体_GB2312"/>
          <w:b/>
          <w:sz w:val="52"/>
          <w:szCs w:val="52"/>
        </w:rPr>
        <w:t>附页</w:t>
      </w:r>
      <w:r>
        <w:rPr>
          <w:rFonts w:eastAsia="楷体_GB2312"/>
          <w:b/>
          <w:sz w:val="52"/>
          <w:szCs w:val="52"/>
        </w:rPr>
        <w:t>)</w:t>
      </w:r>
    </w:p>
    <w:p w:rsidR="003D1431" w:rsidRPr="005E453C" w:rsidRDefault="003D1431" w:rsidP="005E453C">
      <w:pPr>
        <w:rPr>
          <w:rFonts w:eastAsia="楷体_GB2312"/>
          <w:szCs w:val="21"/>
          <w:u w:val="single"/>
        </w:rPr>
      </w:pPr>
      <w:r w:rsidRPr="003D1431">
        <w:rPr>
          <w:rFonts w:eastAsia="楷体_GB2312"/>
          <w:sz w:val="32"/>
          <w:szCs w:val="32"/>
          <w:u w:val="single"/>
        </w:rPr>
        <w:t xml:space="preserve">                       </w:t>
      </w:r>
      <w:r w:rsidRPr="003D1431">
        <w:rPr>
          <w:rFonts w:eastAsia="楷体_GB2312" w:hint="eastAsia"/>
          <w:sz w:val="32"/>
          <w:szCs w:val="32"/>
          <w:u w:val="single"/>
        </w:rPr>
        <w:t xml:space="preserve">         </w:t>
      </w:r>
      <w:r w:rsidRPr="003D1431">
        <w:rPr>
          <w:rFonts w:eastAsia="楷体_GB2312"/>
          <w:sz w:val="32"/>
          <w:szCs w:val="32"/>
          <w:u w:val="single"/>
        </w:rPr>
        <w:t xml:space="preserve">       </w:t>
      </w:r>
      <w:r w:rsidRPr="003D1431">
        <w:rPr>
          <w:rFonts w:eastAsia="楷体_GB2312" w:hint="eastAsia"/>
          <w:sz w:val="32"/>
          <w:szCs w:val="32"/>
          <w:u w:val="single"/>
        </w:rPr>
        <w:t xml:space="preserve">    </w:t>
      </w:r>
      <w:r w:rsidRPr="003D1431">
        <w:rPr>
          <w:rFonts w:eastAsia="楷体_GB2312"/>
          <w:sz w:val="32"/>
          <w:szCs w:val="32"/>
          <w:u w:val="single"/>
        </w:rPr>
        <w:t xml:space="preserve">           </w:t>
      </w:r>
      <w:r w:rsidRPr="003D1431">
        <w:rPr>
          <w:rFonts w:eastAsia="楷体_GB2312"/>
          <w:szCs w:val="21"/>
          <w:u w:val="single"/>
        </w:rPr>
        <w:t xml:space="preserve">                                              </w:t>
      </w:r>
      <w:r w:rsidRPr="003D1431">
        <w:rPr>
          <w:rFonts w:eastAsia="楷体_GB2312" w:hint="eastAsia"/>
          <w:szCs w:val="21"/>
          <w:u w:val="single"/>
        </w:rPr>
        <w:t xml:space="preserve">    </w:t>
      </w:r>
      <w:r w:rsidRPr="003D1431">
        <w:rPr>
          <w:rFonts w:eastAsia="楷体_GB2312"/>
          <w:szCs w:val="21"/>
          <w:u w:val="single"/>
        </w:rPr>
        <w:t xml:space="preserve">            </w:t>
      </w:r>
      <w:r w:rsidRPr="003D1431">
        <w:rPr>
          <w:rFonts w:eastAsia="楷体_GB2312" w:hint="eastAsia"/>
          <w:szCs w:val="21"/>
          <w:u w:val="single"/>
        </w:rPr>
        <w:t xml:space="preserve">                                                       </w:t>
      </w:r>
    </w:p>
    <w:p w:rsidR="00D93DC4" w:rsidRDefault="00D93DC4" w:rsidP="00D93DC4">
      <w:pPr>
        <w:rPr>
          <w:rFonts w:eastAsia="楷体_GB2312"/>
          <w:b/>
          <w:sz w:val="32"/>
          <w:szCs w:val="32"/>
        </w:rPr>
      </w:pPr>
    </w:p>
    <w:p w:rsidR="00D93DC4" w:rsidRDefault="00D93DC4" w:rsidP="00D93DC4">
      <w:pPr>
        <w:rPr>
          <w:rFonts w:eastAsia="楷体_GB2312"/>
          <w:b/>
          <w:sz w:val="32"/>
          <w:szCs w:val="32"/>
        </w:rPr>
      </w:pPr>
      <w:r w:rsidRPr="005E453C">
        <w:rPr>
          <w:rFonts w:eastAsia="楷体_GB2312" w:hint="eastAsia"/>
          <w:b/>
          <w:sz w:val="32"/>
          <w:szCs w:val="32"/>
        </w:rPr>
        <w:t>实验结果截图</w:t>
      </w:r>
    </w:p>
    <w:p w:rsidR="00D93DC4" w:rsidRDefault="00D93DC4" w:rsidP="00D93DC4">
      <w:pPr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noProof/>
          <w:sz w:val="32"/>
          <w:szCs w:val="32"/>
        </w:rPr>
        <w:drawing>
          <wp:inline distT="0" distB="0" distL="0" distR="0" wp14:anchorId="14EE1978" wp14:editId="0D53C7AB">
            <wp:extent cx="9385300" cy="589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C4" w:rsidRDefault="00D93DC4" w:rsidP="00D93DC4">
      <w:pPr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图</w:t>
      </w:r>
      <w:r>
        <w:rPr>
          <w:rFonts w:eastAsia="楷体_GB2312" w:hint="eastAsia"/>
          <w:b/>
          <w:sz w:val="32"/>
          <w:szCs w:val="32"/>
        </w:rPr>
        <w:t>1</w:t>
      </w:r>
      <w:r>
        <w:rPr>
          <w:rFonts w:eastAsia="楷体_GB2312"/>
          <w:b/>
          <w:sz w:val="32"/>
          <w:szCs w:val="32"/>
        </w:rPr>
        <w:t xml:space="preserve"> </w:t>
      </w:r>
      <w:r w:rsidRPr="005E453C">
        <w:rPr>
          <w:rFonts w:eastAsia="楷体_GB2312" w:hint="eastAsia"/>
          <w:b/>
          <w:sz w:val="32"/>
          <w:szCs w:val="32"/>
        </w:rPr>
        <w:t xml:space="preserve">DOSBox </w:t>
      </w:r>
      <w:r w:rsidRPr="005E453C">
        <w:rPr>
          <w:rFonts w:eastAsia="楷体_GB2312" w:hint="eastAsia"/>
          <w:b/>
          <w:sz w:val="32"/>
          <w:szCs w:val="32"/>
        </w:rPr>
        <w:t>启动后自动执行了添加的两条命令</w:t>
      </w:r>
    </w:p>
    <w:p w:rsidR="00D93DC4" w:rsidRDefault="00D93DC4" w:rsidP="00D93DC4">
      <w:pPr>
        <w:rPr>
          <w:rFonts w:eastAsia="楷体_GB2312"/>
          <w:b/>
          <w:sz w:val="32"/>
          <w:szCs w:val="32"/>
        </w:rPr>
      </w:pPr>
    </w:p>
    <w:p w:rsidR="00D93DC4" w:rsidRPr="005E453C" w:rsidRDefault="00D93DC4" w:rsidP="00D93DC4">
      <w:pPr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noProof/>
          <w:sz w:val="32"/>
          <w:szCs w:val="32"/>
        </w:rPr>
        <w:lastRenderedPageBreak/>
        <w:drawing>
          <wp:inline distT="0" distB="0" distL="0" distR="0" wp14:anchorId="621FB200" wp14:editId="74FCA3C1">
            <wp:extent cx="9182100" cy="580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C4" w:rsidRDefault="00D93DC4" w:rsidP="00D93DC4">
      <w:pPr>
        <w:pStyle w:val="a6"/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图</w:t>
      </w:r>
      <w:r>
        <w:rPr>
          <w:rFonts w:eastAsia="楷体_GB2312"/>
          <w:b/>
          <w:sz w:val="32"/>
          <w:szCs w:val="32"/>
        </w:rPr>
        <w:t xml:space="preserve">2 </w:t>
      </w:r>
      <w:r w:rsidRPr="005E453C">
        <w:rPr>
          <w:rFonts w:eastAsia="楷体_GB2312" w:hint="eastAsia"/>
          <w:b/>
          <w:sz w:val="32"/>
          <w:szCs w:val="32"/>
        </w:rPr>
        <w:t>输入</w:t>
      </w:r>
      <w:r w:rsidRPr="005E453C">
        <w:rPr>
          <w:rFonts w:eastAsia="楷体_GB2312" w:hint="eastAsia"/>
          <w:b/>
          <w:sz w:val="32"/>
          <w:szCs w:val="32"/>
        </w:rPr>
        <w:t xml:space="preserve"> </w:t>
      </w:r>
      <w:proofErr w:type="spellStart"/>
      <w:r w:rsidRPr="005E453C">
        <w:rPr>
          <w:rFonts w:eastAsia="楷体_GB2312" w:hint="eastAsia"/>
          <w:b/>
          <w:sz w:val="32"/>
          <w:szCs w:val="32"/>
        </w:rPr>
        <w:t>dir</w:t>
      </w:r>
      <w:proofErr w:type="spellEnd"/>
      <w:r w:rsidRPr="005E453C">
        <w:rPr>
          <w:rFonts w:eastAsia="楷体_GB2312" w:hint="eastAsia"/>
          <w:b/>
          <w:sz w:val="32"/>
          <w:szCs w:val="32"/>
        </w:rPr>
        <w:t xml:space="preserve"> </w:t>
      </w:r>
      <w:r w:rsidRPr="005E453C">
        <w:rPr>
          <w:rFonts w:eastAsia="楷体_GB2312" w:hint="eastAsia"/>
          <w:b/>
          <w:sz w:val="32"/>
          <w:szCs w:val="32"/>
        </w:rPr>
        <w:t>按回车</w:t>
      </w:r>
    </w:p>
    <w:p w:rsidR="00D93DC4" w:rsidRPr="005E453C" w:rsidRDefault="00D93DC4" w:rsidP="00D93DC4">
      <w:pPr>
        <w:pStyle w:val="a6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注：编译工具是从网上下载的，所以有些的大小写和老师不一样。其他的一些文件是从官网上下载时带的使用说明等。</w:t>
      </w:r>
    </w:p>
    <w:p w:rsidR="00D93DC4" w:rsidRPr="005E453C" w:rsidRDefault="00D93DC4" w:rsidP="00D93DC4">
      <w:pPr>
        <w:pStyle w:val="a6"/>
        <w:rPr>
          <w:rFonts w:ascii="宋体" w:hAnsi="宋体" w:cs="宋体"/>
        </w:rPr>
      </w:pPr>
    </w:p>
    <w:p w:rsidR="00D93DC4" w:rsidRDefault="00D93DC4" w:rsidP="00D93DC4">
      <w:pPr>
        <w:rPr>
          <w:rFonts w:eastAsia="楷体_GB2312"/>
          <w:b/>
          <w:sz w:val="32"/>
          <w:szCs w:val="32"/>
        </w:rPr>
      </w:pPr>
    </w:p>
    <w:p w:rsidR="00D93DC4" w:rsidRDefault="00D93DC4" w:rsidP="00D93DC4">
      <w:pPr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问题及解决方法</w:t>
      </w:r>
    </w:p>
    <w:p w:rsidR="00D93DC4" w:rsidRDefault="00D93DC4" w:rsidP="00D93DC4">
      <w:pPr>
        <w:rPr>
          <w:rFonts w:eastAsia="楷体_GB2312"/>
          <w:bCs/>
          <w:sz w:val="32"/>
          <w:szCs w:val="32"/>
        </w:rPr>
      </w:pPr>
      <w:r w:rsidRPr="00AA51B0">
        <w:rPr>
          <w:rFonts w:eastAsia="楷体_GB2312" w:hint="eastAsia"/>
          <w:bCs/>
          <w:sz w:val="32"/>
          <w:szCs w:val="32"/>
        </w:rPr>
        <w:t>Mac</w:t>
      </w:r>
      <w:r>
        <w:rPr>
          <w:rFonts w:eastAsia="楷体_GB2312" w:hint="eastAsia"/>
          <w:bCs/>
          <w:sz w:val="32"/>
          <w:szCs w:val="32"/>
        </w:rPr>
        <w:t>下</w:t>
      </w:r>
      <w:r w:rsidRPr="00AA51B0">
        <w:rPr>
          <w:rFonts w:eastAsia="楷体_GB2312" w:hint="eastAsia"/>
          <w:bCs/>
          <w:sz w:val="32"/>
          <w:szCs w:val="32"/>
        </w:rPr>
        <w:t>搭建</w:t>
      </w:r>
      <w:r w:rsidRPr="00AA51B0">
        <w:rPr>
          <w:rFonts w:eastAsia="楷体_GB2312" w:hint="eastAsia"/>
          <w:bCs/>
          <w:sz w:val="32"/>
          <w:szCs w:val="32"/>
        </w:rPr>
        <w:t>DOSBox</w:t>
      </w:r>
      <w:r w:rsidRPr="00AA51B0">
        <w:rPr>
          <w:rFonts w:eastAsia="楷体_GB2312" w:hint="eastAsia"/>
          <w:bCs/>
          <w:sz w:val="32"/>
          <w:szCs w:val="32"/>
        </w:rPr>
        <w:t>汇编环境</w:t>
      </w:r>
      <w:r>
        <w:rPr>
          <w:rFonts w:eastAsia="楷体_GB2312" w:hint="eastAsia"/>
          <w:bCs/>
          <w:sz w:val="32"/>
          <w:szCs w:val="32"/>
        </w:rPr>
        <w:t>，解决方法参考实验简介</w:t>
      </w:r>
    </w:p>
    <w:p w:rsidR="00D93DC4" w:rsidRDefault="00D93DC4" w:rsidP="00D93DC4">
      <w:pPr>
        <w:rPr>
          <w:rFonts w:eastAsia="楷体_GB2312"/>
          <w:bCs/>
          <w:sz w:val="32"/>
          <w:szCs w:val="32"/>
        </w:rPr>
      </w:pPr>
    </w:p>
    <w:p w:rsidR="00D93DC4" w:rsidRDefault="00D93DC4" w:rsidP="00D93DC4">
      <w:pPr>
        <w:rPr>
          <w:rFonts w:eastAsia="楷体_GB2312"/>
          <w:b/>
          <w:sz w:val="32"/>
          <w:szCs w:val="32"/>
        </w:rPr>
      </w:pPr>
      <w:r w:rsidRPr="005E453C">
        <w:rPr>
          <w:rFonts w:eastAsia="楷体_GB2312" w:hint="eastAsia"/>
          <w:b/>
          <w:sz w:val="32"/>
          <w:szCs w:val="32"/>
        </w:rPr>
        <w:t>实验结果分析</w:t>
      </w:r>
    </w:p>
    <w:p w:rsidR="003D1431" w:rsidRPr="00D93DC4" w:rsidRDefault="00D93DC4">
      <w:pPr>
        <w:rPr>
          <w:rFonts w:eastAsia="楷体_GB2312" w:hint="eastAsia"/>
          <w:bCs/>
          <w:sz w:val="32"/>
          <w:szCs w:val="32"/>
        </w:rPr>
      </w:pPr>
      <w:r w:rsidRPr="005E453C">
        <w:rPr>
          <w:rFonts w:eastAsia="楷体_GB2312" w:hint="eastAsia"/>
          <w:bCs/>
          <w:sz w:val="32"/>
          <w:szCs w:val="32"/>
        </w:rPr>
        <w:t>成功。界面与老师类似。</w:t>
      </w:r>
    </w:p>
    <w:sectPr w:rsidR="003D1431" w:rsidRPr="00D93DC4" w:rsidSect="0001470A">
      <w:type w:val="continuous"/>
      <w:pgSz w:w="23814" w:h="16840" w:orient="landscape" w:code="8"/>
      <w:pgMar w:top="1077" w:right="1440" w:bottom="107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7052"/>
    <w:multiLevelType w:val="hybridMultilevel"/>
    <w:tmpl w:val="134C9BB8"/>
    <w:lvl w:ilvl="0" w:tplc="A2447E0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102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31"/>
    <w:rsid w:val="0001470A"/>
    <w:rsid w:val="001A19FF"/>
    <w:rsid w:val="003502A9"/>
    <w:rsid w:val="003D1431"/>
    <w:rsid w:val="00461480"/>
    <w:rsid w:val="00475182"/>
    <w:rsid w:val="005E453C"/>
    <w:rsid w:val="006412FA"/>
    <w:rsid w:val="006B51F0"/>
    <w:rsid w:val="00942801"/>
    <w:rsid w:val="00AA51B0"/>
    <w:rsid w:val="00B74484"/>
    <w:rsid w:val="00C842F6"/>
    <w:rsid w:val="00D93DC4"/>
    <w:rsid w:val="00F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329B0"/>
  <w15:chartTrackingRefBased/>
  <w15:docId w15:val="{D08BF692-5867-9F4C-BC58-B9226DE7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453C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character" w:styleId="a4">
    <w:name w:val="Hyperlink"/>
    <w:basedOn w:val="a0"/>
    <w:rsid w:val="00AA51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1B0"/>
    <w:rPr>
      <w:color w:val="605E5C"/>
      <w:shd w:val="clear" w:color="auto" w:fill="E1DFDD"/>
    </w:rPr>
  </w:style>
  <w:style w:type="character" w:customStyle="1" w:styleId="token">
    <w:name w:val="token"/>
    <w:basedOn w:val="a0"/>
    <w:rsid w:val="005E453C"/>
  </w:style>
  <w:style w:type="paragraph" w:styleId="a6">
    <w:name w:val="Normal (Web)"/>
    <w:basedOn w:val="a"/>
    <w:uiPriority w:val="99"/>
    <w:rsid w:val="005E45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</Words>
  <Characters>806</Characters>
  <Application>Microsoft Office Word</Application>
  <DocSecurity>0</DocSecurity>
  <Lines>6</Lines>
  <Paragraphs>1</Paragraphs>
  <ScaleCrop>false</ScaleCrop>
  <Company>JNU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刘欣</dc:creator>
  <cp:keywords/>
  <dc:description/>
  <cp:lastModifiedBy>Microsoft Office User</cp:lastModifiedBy>
  <cp:revision>4</cp:revision>
  <cp:lastPrinted>2006-06-19T10:09:00Z</cp:lastPrinted>
  <dcterms:created xsi:type="dcterms:W3CDTF">2023-02-23T05:07:00Z</dcterms:created>
  <dcterms:modified xsi:type="dcterms:W3CDTF">2023-02-23T05:11:00Z</dcterms:modified>
</cp:coreProperties>
</file>