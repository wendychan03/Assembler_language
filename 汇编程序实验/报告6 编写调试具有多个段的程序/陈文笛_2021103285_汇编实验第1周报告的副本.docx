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431" w:rsidRDefault="003D1431">
      <w:pPr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暨南大学本科实验报告专用纸</w:t>
      </w:r>
    </w:p>
    <w:p w:rsidR="003D1431" w:rsidRDefault="003D1431">
      <w:pPr>
        <w:numPr>
          <w:ins w:id="0" w:author="Unknown"/>
        </w:numPr>
        <w:spacing w:line="480" w:lineRule="exact"/>
        <w:ind w:firstLineChars="146" w:firstLine="409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75182">
        <w:rPr>
          <w:rFonts w:eastAsia="楷体_GB2312" w:hint="eastAsia"/>
          <w:sz w:val="28"/>
          <w:szCs w:val="28"/>
          <w:u w:val="single"/>
        </w:rPr>
        <w:t>汇编语言实验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744A34" w:rsidRPr="00744A34">
        <w:rPr>
          <w:rFonts w:eastAsia="楷体_GB2312" w:hint="eastAsia"/>
          <w:sz w:val="28"/>
          <w:szCs w:val="28"/>
          <w:u w:val="single"/>
        </w:rPr>
        <w:t>编写调试具有多个段的程序</w:t>
      </w:r>
      <w:r w:rsidR="00475182">
        <w:rPr>
          <w:rFonts w:eastAsia="楷体_GB2312" w:hint="eastAsia"/>
          <w:sz w:val="28"/>
          <w:szCs w:val="28"/>
          <w:u w:val="single"/>
        </w:rPr>
        <w:t xml:space="preserve"> </w:t>
      </w:r>
      <w:r w:rsidR="0047518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744A34">
        <w:rPr>
          <w:rFonts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555A17">
        <w:rPr>
          <w:rFonts w:eastAsia="楷体_GB2312" w:hint="eastAsia"/>
          <w:sz w:val="28"/>
          <w:szCs w:val="28"/>
          <w:u w:val="single"/>
        </w:rPr>
        <w:t>上机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475182">
        <w:rPr>
          <w:rFonts w:eastAsia="楷体_GB2312"/>
          <w:sz w:val="28"/>
          <w:szCs w:val="28"/>
          <w:u w:val="single"/>
        </w:rPr>
        <w:t>517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:rsidR="003D1431" w:rsidRDefault="003D1431">
      <w:pPr>
        <w:spacing w:line="480" w:lineRule="exact"/>
        <w:ind w:firstLineChars="146" w:firstLine="40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75182">
        <w:rPr>
          <w:rFonts w:eastAsia="楷体_GB2312" w:hint="eastAsia"/>
          <w:sz w:val="28"/>
          <w:szCs w:val="28"/>
          <w:u w:val="single"/>
        </w:rPr>
        <w:t>陈文笛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75182">
        <w:rPr>
          <w:rFonts w:eastAsia="楷体_GB2312"/>
          <w:sz w:val="28"/>
          <w:szCs w:val="28"/>
          <w:u w:val="single"/>
        </w:rPr>
        <w:t>2021103285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75182">
        <w:rPr>
          <w:rFonts w:eastAsia="楷体_GB2312" w:hint="eastAsia"/>
          <w:sz w:val="28"/>
          <w:szCs w:val="28"/>
          <w:u w:val="single"/>
        </w:rPr>
        <w:t>网络空间安全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75182">
        <w:rPr>
          <w:rFonts w:eastAsia="楷体_GB2312" w:hint="eastAsia"/>
          <w:sz w:val="28"/>
          <w:szCs w:val="28"/>
          <w:u w:val="single"/>
        </w:rPr>
        <w:t>网络空间安全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75182">
        <w:rPr>
          <w:rFonts w:eastAsia="楷体_GB2312" w:hint="eastAsia"/>
          <w:sz w:val="28"/>
          <w:szCs w:val="28"/>
          <w:u w:val="single"/>
        </w:rPr>
        <w:t>网络空间安全</w:t>
      </w:r>
      <w:r w:rsidR="0047518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75182">
        <w:rPr>
          <w:rFonts w:eastAsia="楷体_GB2312"/>
          <w:sz w:val="28"/>
          <w:szCs w:val="28"/>
          <w:u w:val="single"/>
        </w:rPr>
        <w:t>2023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44A34">
        <w:rPr>
          <w:rFonts w:eastAsia="楷体_GB2312"/>
          <w:sz w:val="28"/>
          <w:szCs w:val="28"/>
          <w:u w:val="single"/>
        </w:rPr>
        <w:t>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44A34">
        <w:rPr>
          <w:rFonts w:eastAsia="楷体_GB2312"/>
          <w:sz w:val="28"/>
          <w:szCs w:val="28"/>
          <w:u w:val="single"/>
        </w:rPr>
        <w:t>27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℃ </w:t>
      </w:r>
      <w:r>
        <w:rPr>
          <w:rFonts w:eastAsia="楷体_GB2312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75182">
        <w:rPr>
          <w:rFonts w:eastAsia="楷体_GB2312" w:hint="eastAsia"/>
          <w:sz w:val="28"/>
          <w:szCs w:val="28"/>
          <w:u w:val="single"/>
        </w:rPr>
        <w:t>张银炎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0247DA" w:rsidRDefault="000247DA" w:rsidP="000247DA"/>
    <w:p w:rsidR="000247DA" w:rsidRPr="00FD097F" w:rsidRDefault="00FD097F" w:rsidP="000247DA">
      <w:pPr>
        <w:rPr>
          <w:b/>
          <w:bCs/>
          <w:sz w:val="52"/>
          <w:szCs w:val="44"/>
        </w:rPr>
      </w:pPr>
      <w:r w:rsidRPr="00FD097F">
        <w:rPr>
          <w:rFonts w:hint="eastAsia"/>
          <w:b/>
          <w:bCs/>
          <w:sz w:val="52"/>
          <w:szCs w:val="44"/>
        </w:rPr>
        <w:t>实验</w:t>
      </w:r>
      <w:r w:rsidRPr="00FD097F">
        <w:rPr>
          <w:rFonts w:hint="eastAsia"/>
          <w:b/>
          <w:bCs/>
          <w:sz w:val="52"/>
          <w:szCs w:val="44"/>
        </w:rPr>
        <w:t>1</w:t>
      </w:r>
    </w:p>
    <w:p w:rsidR="003D1431" w:rsidRPr="00744A34" w:rsidRDefault="000247DA" w:rsidP="00011F7C">
      <w:pPr>
        <w:rPr>
          <w:b/>
          <w:bCs/>
          <w:sz w:val="44"/>
          <w:szCs w:val="44"/>
        </w:rPr>
      </w:pPr>
      <w:r w:rsidRPr="00744A34">
        <w:rPr>
          <w:rFonts w:hint="eastAsia"/>
          <w:b/>
          <w:bCs/>
          <w:sz w:val="44"/>
          <w:szCs w:val="44"/>
        </w:rPr>
        <w:t>实验简介</w:t>
      </w:r>
    </w:p>
    <w:p w:rsidR="000247DA" w:rsidRPr="00744A34" w:rsidRDefault="00744A34" w:rsidP="00744A34">
      <w:pPr>
        <w:spacing w:line="360" w:lineRule="auto"/>
        <w:jc w:val="left"/>
        <w:rPr>
          <w:rFonts w:ascii="宋体" w:hAnsi="宋体" w:hint="eastAsia"/>
          <w:sz w:val="40"/>
          <w:szCs w:val="40"/>
        </w:rPr>
      </w:pPr>
      <w:r w:rsidRPr="00744A34">
        <w:rPr>
          <w:rFonts w:ascii="宋体" w:hAnsi="宋体" w:hint="eastAsia"/>
          <w:sz w:val="40"/>
          <w:szCs w:val="40"/>
        </w:rPr>
        <w:t>编写code段中的代码，将a段和b段中的数据依次相加，将结果保存到c段中。</w:t>
      </w:r>
    </w:p>
    <w:p w:rsidR="000247DA" w:rsidRPr="00FD097F" w:rsidRDefault="000247DA" w:rsidP="00011F7C">
      <w:pPr>
        <w:rPr>
          <w:rFonts w:hint="eastAsia"/>
          <w:b/>
          <w:bCs/>
          <w:sz w:val="44"/>
          <w:szCs w:val="44"/>
        </w:rPr>
      </w:pPr>
      <w:r w:rsidRPr="00744A34">
        <w:rPr>
          <w:rFonts w:hint="eastAsia"/>
          <w:b/>
          <w:bCs/>
          <w:sz w:val="44"/>
          <w:szCs w:val="44"/>
        </w:rPr>
        <w:t>实验截图</w:t>
      </w:r>
      <w:r w:rsidR="00FD097F">
        <w:rPr>
          <w:rFonts w:hint="eastAsia"/>
          <w:b/>
          <w:bCs/>
          <w:sz w:val="44"/>
          <w:szCs w:val="44"/>
        </w:rPr>
        <w:t>&amp;</w:t>
      </w:r>
      <w:r w:rsidR="00FD097F" w:rsidRPr="00744A34">
        <w:rPr>
          <w:rFonts w:hint="eastAsia"/>
          <w:b/>
          <w:bCs/>
          <w:sz w:val="44"/>
          <w:szCs w:val="44"/>
        </w:rPr>
        <w:t>实验结果分析</w:t>
      </w:r>
    </w:p>
    <w:p w:rsidR="00744A34" w:rsidRDefault="00744A34" w:rsidP="00011F7C">
      <w:pPr>
        <w:rPr>
          <w:rFonts w:ascii="Arial" w:hAnsi="Arial" w:cs="Arial"/>
          <w:color w:val="4D4D4D"/>
          <w:shd w:val="clear" w:color="auto" w:fill="FFFFFF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8305800" cy="532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A34"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744A34" w:rsidRPr="002120E1" w:rsidRDefault="00744A34" w:rsidP="00744A34">
      <w:pPr>
        <w:rPr>
          <w:sz w:val="40"/>
          <w:szCs w:val="32"/>
          <w:shd w:val="clear" w:color="auto" w:fill="FFFFFF"/>
        </w:rPr>
      </w:pPr>
      <w:proofErr w:type="spellStart"/>
      <w:r w:rsidRPr="002120E1">
        <w:rPr>
          <w:sz w:val="40"/>
          <w:szCs w:val="32"/>
          <w:shd w:val="clear" w:color="auto" w:fill="FFFFFF"/>
        </w:rPr>
        <w:lastRenderedPageBreak/>
        <w:t>a</w:t>
      </w:r>
      <w:r w:rsidRPr="002120E1">
        <w:rPr>
          <w:sz w:val="40"/>
          <w:szCs w:val="32"/>
          <w:shd w:val="clear" w:color="auto" w:fill="FFFFFF"/>
        </w:rPr>
        <w:t>,b,c</w:t>
      </w:r>
      <w:proofErr w:type="spellEnd"/>
      <w:r w:rsidRPr="002120E1">
        <w:rPr>
          <w:sz w:val="40"/>
          <w:szCs w:val="32"/>
          <w:shd w:val="clear" w:color="auto" w:fill="FFFFFF"/>
        </w:rPr>
        <w:t>数据段</w:t>
      </w:r>
      <w:r w:rsidRPr="002120E1">
        <w:rPr>
          <w:rFonts w:hint="eastAsia"/>
          <w:sz w:val="40"/>
          <w:szCs w:val="32"/>
          <w:shd w:val="clear" w:color="auto" w:fill="FFFFFF"/>
        </w:rPr>
        <w:t>各</w:t>
      </w:r>
      <w:r w:rsidRPr="002120E1">
        <w:rPr>
          <w:sz w:val="40"/>
          <w:szCs w:val="32"/>
          <w:shd w:val="clear" w:color="auto" w:fill="FFFFFF"/>
        </w:rPr>
        <w:t>占了</w:t>
      </w:r>
      <w:r w:rsidRPr="002120E1">
        <w:rPr>
          <w:sz w:val="40"/>
          <w:szCs w:val="32"/>
          <w:shd w:val="clear" w:color="auto" w:fill="FFFFFF"/>
        </w:rPr>
        <w:t>16</w:t>
      </w:r>
      <w:r w:rsidRPr="002120E1">
        <w:rPr>
          <w:sz w:val="40"/>
          <w:szCs w:val="32"/>
          <w:shd w:val="clear" w:color="auto" w:fill="FFFFFF"/>
        </w:rPr>
        <w:t>字节</w:t>
      </w:r>
    </w:p>
    <w:p w:rsidR="00744A34" w:rsidRPr="002120E1" w:rsidRDefault="00744A34" w:rsidP="00744A34">
      <w:pPr>
        <w:rPr>
          <w:sz w:val="40"/>
          <w:szCs w:val="32"/>
          <w:shd w:val="clear" w:color="auto" w:fill="FFFFFF"/>
        </w:rPr>
      </w:pPr>
      <w:r w:rsidRPr="002120E1">
        <w:rPr>
          <w:sz w:val="40"/>
          <w:szCs w:val="32"/>
          <w:shd w:val="clear" w:color="auto" w:fill="FFFFFF"/>
        </w:rPr>
        <w:t>a</w:t>
      </w:r>
      <w:r w:rsidRPr="002120E1">
        <w:rPr>
          <w:sz w:val="40"/>
          <w:szCs w:val="32"/>
          <w:shd w:val="clear" w:color="auto" w:fill="FFFFFF"/>
        </w:rPr>
        <w:t>数据段起始地址</w:t>
      </w:r>
      <w:r w:rsidRPr="002120E1">
        <w:rPr>
          <w:sz w:val="40"/>
          <w:szCs w:val="32"/>
          <w:shd w:val="clear" w:color="auto" w:fill="FFFFFF"/>
        </w:rPr>
        <w:t>+16</w:t>
      </w:r>
      <w:r w:rsidRPr="002120E1">
        <w:rPr>
          <w:rFonts w:hint="eastAsia"/>
          <w:sz w:val="40"/>
          <w:szCs w:val="32"/>
          <w:shd w:val="clear" w:color="auto" w:fill="FFFFFF"/>
        </w:rPr>
        <w:t>=</w:t>
      </w:r>
      <w:r w:rsidRPr="002120E1">
        <w:rPr>
          <w:sz w:val="40"/>
          <w:szCs w:val="32"/>
          <w:shd w:val="clear" w:color="auto" w:fill="FFFFFF"/>
        </w:rPr>
        <w:t>b</w:t>
      </w:r>
      <w:r w:rsidRPr="002120E1">
        <w:rPr>
          <w:sz w:val="40"/>
          <w:szCs w:val="32"/>
          <w:shd w:val="clear" w:color="auto" w:fill="FFFFFF"/>
        </w:rPr>
        <w:t>数据段的起始地址</w:t>
      </w:r>
    </w:p>
    <w:p w:rsidR="00744A34" w:rsidRPr="002120E1" w:rsidRDefault="00744A34" w:rsidP="00744A34">
      <w:pPr>
        <w:rPr>
          <w:rFonts w:hint="eastAsia"/>
          <w:sz w:val="40"/>
          <w:szCs w:val="32"/>
          <w:shd w:val="clear" w:color="auto" w:fill="FFFFFF"/>
        </w:rPr>
      </w:pPr>
      <w:r w:rsidRPr="002120E1">
        <w:rPr>
          <w:sz w:val="40"/>
          <w:szCs w:val="32"/>
          <w:shd w:val="clear" w:color="auto" w:fill="FFFFFF"/>
        </w:rPr>
        <w:t>a</w:t>
      </w:r>
      <w:r w:rsidRPr="002120E1">
        <w:rPr>
          <w:sz w:val="40"/>
          <w:szCs w:val="32"/>
          <w:shd w:val="clear" w:color="auto" w:fill="FFFFFF"/>
        </w:rPr>
        <w:t>数据段起始地址</w:t>
      </w:r>
      <w:r w:rsidRPr="002120E1">
        <w:rPr>
          <w:sz w:val="40"/>
          <w:szCs w:val="32"/>
          <w:shd w:val="clear" w:color="auto" w:fill="FFFFFF"/>
        </w:rPr>
        <w:t>+32</w:t>
      </w:r>
      <w:r w:rsidRPr="002120E1">
        <w:rPr>
          <w:rFonts w:hint="eastAsia"/>
          <w:sz w:val="40"/>
          <w:szCs w:val="32"/>
          <w:shd w:val="clear" w:color="auto" w:fill="FFFFFF"/>
        </w:rPr>
        <w:t>=</w:t>
      </w:r>
      <w:r w:rsidRPr="002120E1">
        <w:rPr>
          <w:sz w:val="40"/>
          <w:szCs w:val="32"/>
          <w:shd w:val="clear" w:color="auto" w:fill="FFFFFF"/>
        </w:rPr>
        <w:t>c</w:t>
      </w:r>
      <w:r w:rsidRPr="002120E1">
        <w:rPr>
          <w:sz w:val="40"/>
          <w:szCs w:val="32"/>
          <w:shd w:val="clear" w:color="auto" w:fill="FFFFFF"/>
        </w:rPr>
        <w:t>数据段的起始地址</w:t>
      </w:r>
    </w:p>
    <w:p w:rsidR="000247DA" w:rsidRPr="00744A34" w:rsidRDefault="000247DA" w:rsidP="00011F7C">
      <w:pPr>
        <w:rPr>
          <w:b/>
          <w:bCs/>
          <w:sz w:val="44"/>
          <w:szCs w:val="44"/>
        </w:rPr>
      </w:pPr>
      <w:r w:rsidRPr="00744A34">
        <w:rPr>
          <w:rFonts w:hint="eastAsia"/>
          <w:b/>
          <w:bCs/>
          <w:sz w:val="44"/>
          <w:szCs w:val="44"/>
        </w:rPr>
        <w:t>实验结果分析</w:t>
      </w:r>
    </w:p>
    <w:p w:rsidR="00B57FFD" w:rsidRPr="00B57FFD" w:rsidRDefault="00744A34" w:rsidP="00011F7C">
      <w:pPr>
        <w:rPr>
          <w:rFonts w:ascii="宋体" w:hAnsi="宋体"/>
          <w:sz w:val="40"/>
          <w:szCs w:val="40"/>
        </w:rPr>
      </w:pPr>
      <w:r w:rsidRPr="00B57FFD">
        <w:rPr>
          <w:b/>
          <w:bCs/>
          <w:noProof/>
          <w:sz w:val="52"/>
          <w:szCs w:val="52"/>
        </w:rPr>
        <w:drawing>
          <wp:inline distT="0" distB="0" distL="0" distR="0">
            <wp:extent cx="8242300" cy="417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DA" w:rsidRPr="00B57FFD" w:rsidRDefault="00B57FFD" w:rsidP="00011F7C">
      <w:pPr>
        <w:rPr>
          <w:rFonts w:ascii="宋体" w:hAnsi="宋体" w:hint="eastAsia"/>
          <w:sz w:val="40"/>
          <w:szCs w:val="40"/>
        </w:rPr>
      </w:pPr>
      <w:r w:rsidRPr="00B57FFD">
        <w:rPr>
          <w:rFonts w:ascii="宋体" w:hAnsi="宋体" w:hint="eastAsia"/>
          <w:sz w:val="40"/>
          <w:szCs w:val="40"/>
        </w:rPr>
        <w:t>由</w:t>
      </w:r>
      <w:r w:rsidRPr="00B57FFD">
        <w:rPr>
          <w:rFonts w:ascii="宋体" w:hAnsi="宋体"/>
          <w:sz w:val="40"/>
          <w:szCs w:val="40"/>
        </w:rPr>
        <w:t>d</w:t>
      </w:r>
      <w:r w:rsidRPr="00B57FFD">
        <w:rPr>
          <w:rFonts w:ascii="宋体" w:hAnsi="宋体" w:hint="eastAsia"/>
          <w:sz w:val="40"/>
          <w:szCs w:val="40"/>
        </w:rPr>
        <w:t>命令可以查看内存单元，可见</w:t>
      </w:r>
      <w:r w:rsidR="00FD097F">
        <w:rPr>
          <w:rFonts w:ascii="宋体" w:hAnsi="宋体" w:hint="eastAsia"/>
          <w:sz w:val="40"/>
          <w:szCs w:val="40"/>
        </w:rPr>
        <w:t>c</w:t>
      </w:r>
      <w:r w:rsidRPr="00B57FFD">
        <w:rPr>
          <w:rFonts w:ascii="宋体" w:hAnsi="宋体" w:hint="eastAsia"/>
          <w:sz w:val="40"/>
          <w:szCs w:val="40"/>
        </w:rPr>
        <w:t>段的数据为</w:t>
      </w:r>
      <w:r w:rsidRPr="00B57FFD">
        <w:rPr>
          <w:rFonts w:ascii="宋体" w:hAnsi="宋体" w:hint="eastAsia"/>
          <w:sz w:val="40"/>
          <w:szCs w:val="40"/>
        </w:rPr>
        <w:t>a段和b段中的数据依次相加</w:t>
      </w:r>
    </w:p>
    <w:p w:rsidR="000247DA" w:rsidRDefault="000247DA" w:rsidP="00011F7C">
      <w:pPr>
        <w:rPr>
          <w:b/>
          <w:bCs/>
          <w:sz w:val="44"/>
          <w:szCs w:val="44"/>
        </w:rPr>
      </w:pPr>
      <w:r w:rsidRPr="00744A34">
        <w:rPr>
          <w:rFonts w:hint="eastAsia"/>
          <w:b/>
          <w:bCs/>
          <w:sz w:val="44"/>
          <w:szCs w:val="44"/>
        </w:rPr>
        <w:t>代码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6A9955"/>
          <w:kern w:val="0"/>
          <w:sz w:val="28"/>
          <w:szCs w:val="28"/>
        </w:rPr>
        <w:t xml:space="preserve">; 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程序如下，编写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code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段中的代码，将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a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段和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b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段中的数据依次相加，将结果保存到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c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段中。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569CD6"/>
          <w:kern w:val="0"/>
          <w:sz w:val="28"/>
          <w:szCs w:val="28"/>
        </w:rPr>
        <w:t>assume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proofErr w:type="gramStart"/>
      <w:r w:rsidRPr="00366FA0">
        <w:rPr>
          <w:rFonts w:ascii="Menlo" w:hAnsi="Menlo" w:cs="Menlo"/>
          <w:color w:val="569CD6"/>
          <w:kern w:val="0"/>
          <w:sz w:val="28"/>
          <w:szCs w:val="28"/>
        </w:rPr>
        <w:t>cs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:code</w:t>
      </w:r>
      <w:proofErr w:type="spellEnd"/>
      <w:proofErr w:type="gramEnd"/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a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segment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 </w:t>
      </w:r>
      <w:proofErr w:type="spellStart"/>
      <w:r w:rsidRPr="00366FA0">
        <w:rPr>
          <w:rFonts w:ascii="Menlo" w:hAnsi="Menlo" w:cs="Menlo"/>
          <w:color w:val="4EC9B0"/>
          <w:kern w:val="0"/>
          <w:sz w:val="28"/>
          <w:szCs w:val="28"/>
        </w:rPr>
        <w:t>db</w:t>
      </w:r>
      <w:proofErr w:type="spellEnd"/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1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2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3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4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5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6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7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8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proofErr w:type="spellStart"/>
      <w:r w:rsidRPr="00366FA0">
        <w:rPr>
          <w:rFonts w:ascii="Menlo" w:hAnsi="Menlo" w:cs="Menlo"/>
          <w:color w:val="D4D4D4"/>
          <w:kern w:val="0"/>
          <w:sz w:val="28"/>
          <w:szCs w:val="28"/>
        </w:rPr>
        <w:t>a</w:t>
      </w:r>
      <w:proofErr w:type="spellEnd"/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ends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lastRenderedPageBreak/>
        <w:t xml:space="preserve">b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segment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 </w:t>
      </w:r>
      <w:proofErr w:type="spellStart"/>
      <w:r w:rsidRPr="00366FA0">
        <w:rPr>
          <w:rFonts w:ascii="Menlo" w:hAnsi="Menlo" w:cs="Menlo"/>
          <w:color w:val="4EC9B0"/>
          <w:kern w:val="0"/>
          <w:sz w:val="28"/>
          <w:szCs w:val="28"/>
        </w:rPr>
        <w:t>db</w:t>
      </w:r>
      <w:proofErr w:type="spellEnd"/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1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2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3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4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5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6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7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8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b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ends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c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segment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 </w:t>
      </w:r>
      <w:proofErr w:type="spellStart"/>
      <w:r w:rsidRPr="00366FA0">
        <w:rPr>
          <w:rFonts w:ascii="Menlo" w:hAnsi="Menlo" w:cs="Menlo"/>
          <w:color w:val="4EC9B0"/>
          <w:kern w:val="0"/>
          <w:sz w:val="28"/>
          <w:szCs w:val="28"/>
        </w:rPr>
        <w:t>db</w:t>
      </w:r>
      <w:proofErr w:type="spellEnd"/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0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0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0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0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0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0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0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0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c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ends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code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segment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>start: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 xml:space="preserve"> mov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proofErr w:type="gramStart"/>
      <w:r w:rsidRPr="00366FA0">
        <w:rPr>
          <w:rFonts w:ascii="Menlo" w:hAnsi="Menlo" w:cs="Menlo"/>
          <w:color w:val="569CD6"/>
          <w:kern w:val="0"/>
          <w:sz w:val="28"/>
          <w:szCs w:val="28"/>
        </w:rPr>
        <w:t>ax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,a</w:t>
      </w:r>
      <w:proofErr w:type="spellEnd"/>
      <w:proofErr w:type="gramEnd"/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 xml:space="preserve"> mov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proofErr w:type="gramStart"/>
      <w:r w:rsidRPr="00366FA0">
        <w:rPr>
          <w:rFonts w:ascii="Menlo" w:hAnsi="Menlo" w:cs="Menlo"/>
          <w:color w:val="569CD6"/>
          <w:kern w:val="0"/>
          <w:sz w:val="28"/>
          <w:szCs w:val="28"/>
        </w:rPr>
        <w:t>ds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ax</w:t>
      </w:r>
      <w:proofErr w:type="spellEnd"/>
      <w:proofErr w:type="gramEnd"/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 xml:space="preserve"> mov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bx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0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 xml:space="preserve"> mov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cx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8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 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 xml:space="preserve">; 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每次移动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1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字节，一共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8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字节，移动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8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次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</w:t>
      </w:r>
      <w:proofErr w:type="spellStart"/>
      <w:r w:rsidRPr="00366FA0">
        <w:rPr>
          <w:rFonts w:ascii="Menlo" w:hAnsi="Menlo" w:cs="Menlo"/>
          <w:color w:val="D4D4D4"/>
          <w:kern w:val="0"/>
          <w:sz w:val="28"/>
          <w:szCs w:val="28"/>
        </w:rPr>
        <w:t>s:mov</w:t>
      </w:r>
      <w:proofErr w:type="spellEnd"/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proofErr w:type="gramStart"/>
      <w:r w:rsidRPr="00366FA0">
        <w:rPr>
          <w:rFonts w:ascii="Menlo" w:hAnsi="Menlo" w:cs="Menlo"/>
          <w:color w:val="569CD6"/>
          <w:kern w:val="0"/>
          <w:sz w:val="28"/>
          <w:szCs w:val="28"/>
        </w:rPr>
        <w:t>al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,[</w:t>
      </w:r>
      <w:proofErr w:type="gramEnd"/>
      <w:r w:rsidRPr="00366FA0">
        <w:rPr>
          <w:rFonts w:ascii="Menlo" w:hAnsi="Menlo" w:cs="Menlo"/>
          <w:color w:val="569CD6"/>
          <w:kern w:val="0"/>
          <w:sz w:val="28"/>
          <w:szCs w:val="28"/>
        </w:rPr>
        <w:t>bx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]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 xml:space="preserve"> add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proofErr w:type="gramStart"/>
      <w:r w:rsidRPr="00366FA0">
        <w:rPr>
          <w:rFonts w:ascii="Menlo" w:hAnsi="Menlo" w:cs="Menlo"/>
          <w:color w:val="569CD6"/>
          <w:kern w:val="0"/>
          <w:sz w:val="28"/>
          <w:szCs w:val="28"/>
        </w:rPr>
        <w:t>al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,[</w:t>
      </w:r>
      <w:proofErr w:type="gramEnd"/>
      <w:r w:rsidRPr="00366FA0">
        <w:rPr>
          <w:rFonts w:ascii="Menlo" w:hAnsi="Menlo" w:cs="Menlo"/>
          <w:color w:val="569CD6"/>
          <w:kern w:val="0"/>
          <w:sz w:val="28"/>
          <w:szCs w:val="28"/>
        </w:rPr>
        <w:t>bx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+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16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]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 xml:space="preserve"> mov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[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bx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+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32</w:t>
      </w:r>
      <w:proofErr w:type="gramStart"/>
      <w:r w:rsidRPr="00366FA0">
        <w:rPr>
          <w:rFonts w:ascii="Menlo" w:hAnsi="Menlo" w:cs="Menlo"/>
          <w:color w:val="D4D4D4"/>
          <w:kern w:val="0"/>
          <w:sz w:val="28"/>
          <w:szCs w:val="28"/>
        </w:rPr>
        <w:t>],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al</w:t>
      </w:r>
      <w:proofErr w:type="gramEnd"/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 xml:space="preserve"> add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bx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1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 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 xml:space="preserve">; 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每次移动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1</w:t>
      </w:r>
      <w:r w:rsidRPr="00366FA0">
        <w:rPr>
          <w:rFonts w:ascii="Menlo" w:hAnsi="Menlo" w:cs="Menlo"/>
          <w:color w:val="6A9955"/>
          <w:kern w:val="0"/>
          <w:sz w:val="28"/>
          <w:szCs w:val="28"/>
        </w:rPr>
        <w:t>字节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 xml:space="preserve"> loop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s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 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 xml:space="preserve"> mov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ax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>,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4c00h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 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 xml:space="preserve"> int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</w:t>
      </w:r>
      <w:r w:rsidRPr="00366FA0">
        <w:rPr>
          <w:rFonts w:ascii="Menlo" w:hAnsi="Menlo" w:cs="Menlo"/>
          <w:color w:val="B5CEA8"/>
          <w:kern w:val="0"/>
          <w:sz w:val="28"/>
          <w:szCs w:val="28"/>
        </w:rPr>
        <w:t>21h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code </w:t>
      </w:r>
      <w:r w:rsidRPr="00366FA0">
        <w:rPr>
          <w:rFonts w:ascii="Menlo" w:hAnsi="Menlo" w:cs="Menlo"/>
          <w:color w:val="569CD6"/>
          <w:kern w:val="0"/>
          <w:sz w:val="28"/>
          <w:szCs w:val="28"/>
        </w:rPr>
        <w:t>ends</w:t>
      </w:r>
    </w:p>
    <w:p w:rsidR="00366FA0" w:rsidRPr="00366FA0" w:rsidRDefault="00366FA0" w:rsidP="00366FA0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8"/>
          <w:szCs w:val="28"/>
        </w:rPr>
      </w:pPr>
      <w:r w:rsidRPr="00366FA0">
        <w:rPr>
          <w:rFonts w:ascii="Menlo" w:hAnsi="Menlo" w:cs="Menlo"/>
          <w:color w:val="569CD6"/>
          <w:kern w:val="0"/>
          <w:sz w:val="28"/>
          <w:szCs w:val="28"/>
        </w:rPr>
        <w:lastRenderedPageBreak/>
        <w:t>end</w:t>
      </w:r>
      <w:r w:rsidRPr="00366FA0">
        <w:rPr>
          <w:rFonts w:ascii="Menlo" w:hAnsi="Menlo" w:cs="Menlo"/>
          <w:color w:val="D4D4D4"/>
          <w:kern w:val="0"/>
          <w:sz w:val="28"/>
          <w:szCs w:val="28"/>
        </w:rPr>
        <w:t xml:space="preserve"> start</w:t>
      </w:r>
    </w:p>
    <w:p w:rsidR="00B57FFD" w:rsidRDefault="00B57FFD" w:rsidP="00744A34">
      <w:pPr>
        <w:rPr>
          <w:rFonts w:hint="eastAsia"/>
          <w:b/>
          <w:bCs/>
          <w:sz w:val="44"/>
          <w:szCs w:val="44"/>
        </w:rPr>
      </w:pPr>
    </w:p>
    <w:p w:rsidR="00FD097F" w:rsidRPr="00FD097F" w:rsidRDefault="00FD097F" w:rsidP="00744A34">
      <w:pPr>
        <w:rPr>
          <w:rFonts w:hint="eastAsia"/>
          <w:b/>
          <w:bCs/>
          <w:sz w:val="56"/>
          <w:szCs w:val="56"/>
        </w:rPr>
      </w:pPr>
      <w:r w:rsidRPr="00FD097F">
        <w:rPr>
          <w:rFonts w:hint="eastAsia"/>
          <w:b/>
          <w:bCs/>
          <w:sz w:val="56"/>
          <w:szCs w:val="56"/>
        </w:rPr>
        <w:t>实验</w:t>
      </w:r>
      <w:r w:rsidRPr="00FD097F">
        <w:rPr>
          <w:rFonts w:hint="eastAsia"/>
          <w:b/>
          <w:bCs/>
          <w:sz w:val="56"/>
          <w:szCs w:val="56"/>
        </w:rPr>
        <w:t>2</w:t>
      </w:r>
    </w:p>
    <w:p w:rsidR="00744A34" w:rsidRPr="00744A34" w:rsidRDefault="00744A34" w:rsidP="00744A34">
      <w:pPr>
        <w:rPr>
          <w:b/>
          <w:bCs/>
          <w:sz w:val="44"/>
          <w:szCs w:val="44"/>
        </w:rPr>
      </w:pPr>
      <w:r w:rsidRPr="00744A34">
        <w:rPr>
          <w:rFonts w:hint="eastAsia"/>
          <w:b/>
          <w:bCs/>
          <w:sz w:val="44"/>
          <w:szCs w:val="44"/>
        </w:rPr>
        <w:t>实验简介</w:t>
      </w:r>
    </w:p>
    <w:p w:rsidR="00744A34" w:rsidRPr="00FD097F" w:rsidRDefault="00FD097F" w:rsidP="00FD097F">
      <w:pPr>
        <w:spacing w:line="360" w:lineRule="auto"/>
        <w:jc w:val="left"/>
        <w:rPr>
          <w:rFonts w:ascii="宋体" w:hAnsi="宋体" w:hint="eastAsia"/>
          <w:sz w:val="44"/>
          <w:szCs w:val="44"/>
        </w:rPr>
      </w:pPr>
      <w:r w:rsidRPr="00FD097F">
        <w:rPr>
          <w:rFonts w:ascii="宋体" w:hAnsi="宋体" w:hint="eastAsia"/>
          <w:sz w:val="44"/>
          <w:szCs w:val="44"/>
        </w:rPr>
        <w:t>编写code段代码，用push指令将a段中的前8个字型数据，逆序存储到b段中。</w:t>
      </w:r>
    </w:p>
    <w:p w:rsidR="00744A34" w:rsidRPr="00744A34" w:rsidRDefault="00744A34" w:rsidP="00744A34">
      <w:pPr>
        <w:rPr>
          <w:b/>
          <w:bCs/>
          <w:sz w:val="44"/>
          <w:szCs w:val="44"/>
        </w:rPr>
      </w:pPr>
      <w:r w:rsidRPr="00744A34">
        <w:rPr>
          <w:rFonts w:hint="eastAsia"/>
          <w:b/>
          <w:bCs/>
          <w:sz w:val="44"/>
          <w:szCs w:val="44"/>
        </w:rPr>
        <w:t>实验结果截图</w:t>
      </w:r>
    </w:p>
    <w:p w:rsidR="00744A34" w:rsidRPr="00744A34" w:rsidRDefault="00FD097F" w:rsidP="00744A34">
      <w:pPr>
        <w:rPr>
          <w:rFonts w:hint="eastAsia"/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8051800" cy="537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34" w:rsidRPr="00744A34" w:rsidRDefault="00744A34" w:rsidP="00744A34">
      <w:pPr>
        <w:rPr>
          <w:b/>
          <w:bCs/>
          <w:sz w:val="44"/>
          <w:szCs w:val="44"/>
        </w:rPr>
      </w:pPr>
      <w:r w:rsidRPr="00744A34">
        <w:rPr>
          <w:rFonts w:hint="eastAsia"/>
          <w:b/>
          <w:bCs/>
          <w:sz w:val="44"/>
          <w:szCs w:val="44"/>
        </w:rPr>
        <w:t>实验结果分析</w:t>
      </w:r>
    </w:p>
    <w:p w:rsidR="00744A34" w:rsidRPr="00FD097F" w:rsidRDefault="00FD097F" w:rsidP="00744A34">
      <w:pPr>
        <w:rPr>
          <w:b/>
          <w:bCs/>
          <w:sz w:val="96"/>
          <w:szCs w:val="96"/>
        </w:rPr>
      </w:pPr>
      <w:r>
        <w:rPr>
          <w:rFonts w:ascii="宋体" w:hAnsi="宋体" w:hint="eastAsia"/>
          <w:sz w:val="44"/>
          <w:szCs w:val="44"/>
        </w:rPr>
        <w:t>程序完成后查看内存单元，</w:t>
      </w:r>
      <w:r w:rsidRPr="00FD097F">
        <w:rPr>
          <w:rFonts w:ascii="宋体" w:hAnsi="宋体" w:hint="eastAsia"/>
          <w:sz w:val="44"/>
          <w:szCs w:val="44"/>
        </w:rPr>
        <w:t>b段</w:t>
      </w:r>
      <w:r w:rsidRPr="00FD097F">
        <w:rPr>
          <w:rFonts w:ascii="宋体" w:hAnsi="宋体" w:hint="eastAsia"/>
          <w:sz w:val="44"/>
          <w:szCs w:val="44"/>
        </w:rPr>
        <w:t>的数据为</w:t>
      </w:r>
      <w:r w:rsidRPr="00FD097F">
        <w:rPr>
          <w:rFonts w:ascii="宋体" w:hAnsi="宋体" w:hint="eastAsia"/>
          <w:sz w:val="44"/>
          <w:szCs w:val="44"/>
        </w:rPr>
        <w:t>a段中的前8个字型数据</w:t>
      </w:r>
      <w:r w:rsidRPr="00FD097F">
        <w:rPr>
          <w:rFonts w:ascii="宋体" w:hAnsi="宋体" w:hint="eastAsia"/>
          <w:sz w:val="44"/>
          <w:szCs w:val="44"/>
        </w:rPr>
        <w:t>的逆序</w:t>
      </w:r>
      <w:r>
        <w:rPr>
          <w:rFonts w:ascii="宋体" w:hAnsi="宋体" w:hint="eastAsia"/>
          <w:sz w:val="44"/>
          <w:szCs w:val="44"/>
        </w:rPr>
        <w:t>，实验成功</w:t>
      </w:r>
    </w:p>
    <w:p w:rsidR="00744A34" w:rsidRPr="00FD097F" w:rsidRDefault="00744A34" w:rsidP="00744A34">
      <w:pPr>
        <w:rPr>
          <w:rFonts w:hint="eastAsia"/>
          <w:b/>
          <w:bCs/>
          <w:sz w:val="44"/>
          <w:szCs w:val="44"/>
        </w:rPr>
      </w:pPr>
      <w:r w:rsidRPr="00FD097F">
        <w:rPr>
          <w:rFonts w:hint="eastAsia"/>
          <w:b/>
          <w:bCs/>
          <w:sz w:val="44"/>
          <w:szCs w:val="44"/>
        </w:rPr>
        <w:t>代码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6A9955"/>
          <w:kern w:val="0"/>
          <w:sz w:val="24"/>
        </w:rPr>
        <w:lastRenderedPageBreak/>
        <w:t xml:space="preserve">; </w:t>
      </w:r>
      <w:r w:rsidRPr="00FD097F">
        <w:rPr>
          <w:rFonts w:ascii="Menlo" w:hAnsi="Menlo" w:cs="Menlo"/>
          <w:color w:val="6A9955"/>
          <w:kern w:val="0"/>
          <w:sz w:val="36"/>
          <w:szCs w:val="36"/>
        </w:rPr>
        <w:t>编写</w:t>
      </w:r>
      <w:r w:rsidRPr="00FD097F">
        <w:rPr>
          <w:rFonts w:ascii="Menlo" w:hAnsi="Menlo" w:cs="Menlo"/>
          <w:color w:val="6A9955"/>
          <w:kern w:val="0"/>
          <w:sz w:val="36"/>
          <w:szCs w:val="36"/>
        </w:rPr>
        <w:t>code</w:t>
      </w:r>
      <w:r w:rsidRPr="00FD097F">
        <w:rPr>
          <w:rFonts w:ascii="Menlo" w:hAnsi="Menlo" w:cs="Menlo"/>
          <w:color w:val="6A9955"/>
          <w:kern w:val="0"/>
          <w:sz w:val="36"/>
          <w:szCs w:val="36"/>
        </w:rPr>
        <w:t>段代码，用</w:t>
      </w:r>
      <w:r w:rsidRPr="00FD097F">
        <w:rPr>
          <w:rFonts w:ascii="Menlo" w:hAnsi="Menlo" w:cs="Menlo"/>
          <w:color w:val="6A9955"/>
          <w:kern w:val="0"/>
          <w:sz w:val="36"/>
          <w:szCs w:val="36"/>
        </w:rPr>
        <w:t>push</w:t>
      </w:r>
      <w:r w:rsidRPr="00FD097F">
        <w:rPr>
          <w:rFonts w:ascii="Menlo" w:hAnsi="Menlo" w:cs="Menlo"/>
          <w:color w:val="6A9955"/>
          <w:kern w:val="0"/>
          <w:sz w:val="36"/>
          <w:szCs w:val="36"/>
        </w:rPr>
        <w:t>指令将</w:t>
      </w:r>
      <w:r w:rsidRPr="00FD097F">
        <w:rPr>
          <w:rFonts w:ascii="Menlo" w:hAnsi="Menlo" w:cs="Menlo"/>
          <w:color w:val="6A9955"/>
          <w:kern w:val="0"/>
          <w:sz w:val="36"/>
          <w:szCs w:val="36"/>
        </w:rPr>
        <w:t>a</w:t>
      </w:r>
      <w:r w:rsidRPr="00FD097F">
        <w:rPr>
          <w:rFonts w:ascii="Menlo" w:hAnsi="Menlo" w:cs="Menlo"/>
          <w:color w:val="6A9955"/>
          <w:kern w:val="0"/>
          <w:sz w:val="36"/>
          <w:szCs w:val="36"/>
        </w:rPr>
        <w:t>段中的前</w:t>
      </w:r>
      <w:r w:rsidRPr="00FD097F">
        <w:rPr>
          <w:rFonts w:ascii="Menlo" w:hAnsi="Menlo" w:cs="Menlo"/>
          <w:color w:val="6A9955"/>
          <w:kern w:val="0"/>
          <w:sz w:val="36"/>
          <w:szCs w:val="36"/>
        </w:rPr>
        <w:t>8</w:t>
      </w:r>
      <w:r w:rsidRPr="00FD097F">
        <w:rPr>
          <w:rFonts w:ascii="Menlo" w:hAnsi="Menlo" w:cs="Menlo"/>
          <w:color w:val="6A9955"/>
          <w:kern w:val="0"/>
          <w:sz w:val="36"/>
          <w:szCs w:val="36"/>
        </w:rPr>
        <w:t>个字型数据，逆序存储到</w:t>
      </w:r>
      <w:r w:rsidRPr="00FD097F">
        <w:rPr>
          <w:rFonts w:ascii="Menlo" w:hAnsi="Menlo" w:cs="Menlo"/>
          <w:color w:val="6A9955"/>
          <w:kern w:val="0"/>
          <w:sz w:val="36"/>
          <w:szCs w:val="36"/>
        </w:rPr>
        <w:t>b</w:t>
      </w:r>
      <w:r w:rsidRPr="00FD097F">
        <w:rPr>
          <w:rFonts w:ascii="Menlo" w:hAnsi="Menlo" w:cs="Menlo"/>
          <w:color w:val="6A9955"/>
          <w:kern w:val="0"/>
          <w:sz w:val="36"/>
          <w:szCs w:val="36"/>
        </w:rPr>
        <w:t>段中。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569CD6"/>
          <w:kern w:val="0"/>
          <w:sz w:val="36"/>
          <w:szCs w:val="36"/>
        </w:rPr>
        <w:t>assume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proofErr w:type="spellStart"/>
      <w:proofErr w:type="gramStart"/>
      <w:r w:rsidRPr="00FD097F">
        <w:rPr>
          <w:rFonts w:ascii="Menlo" w:hAnsi="Menlo" w:cs="Menlo"/>
          <w:color w:val="569CD6"/>
          <w:kern w:val="0"/>
          <w:sz w:val="36"/>
          <w:szCs w:val="36"/>
        </w:rPr>
        <w:t>cs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:code</w:t>
      </w:r>
      <w:proofErr w:type="spellEnd"/>
      <w:proofErr w:type="gramEnd"/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a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segment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 </w:t>
      </w:r>
      <w:proofErr w:type="spellStart"/>
      <w:r w:rsidRPr="00FD097F">
        <w:rPr>
          <w:rFonts w:ascii="Menlo" w:hAnsi="Menlo" w:cs="Menlo"/>
          <w:color w:val="4EC9B0"/>
          <w:kern w:val="0"/>
          <w:sz w:val="36"/>
          <w:szCs w:val="36"/>
        </w:rPr>
        <w:t>dw</w:t>
      </w:r>
      <w:proofErr w:type="spellEnd"/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1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2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3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4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5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6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7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8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9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0ah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0bh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0ch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0dh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0eh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0fh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0ffh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proofErr w:type="spellStart"/>
      <w:r w:rsidRPr="00FD097F">
        <w:rPr>
          <w:rFonts w:ascii="Menlo" w:hAnsi="Menlo" w:cs="Menlo"/>
          <w:color w:val="D4D4D4"/>
          <w:kern w:val="0"/>
          <w:sz w:val="36"/>
          <w:szCs w:val="36"/>
        </w:rPr>
        <w:t>a</w:t>
      </w:r>
      <w:proofErr w:type="spellEnd"/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ends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b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segment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 </w:t>
      </w:r>
      <w:proofErr w:type="spellStart"/>
      <w:r w:rsidRPr="00FD097F">
        <w:rPr>
          <w:rFonts w:ascii="Menlo" w:hAnsi="Menlo" w:cs="Menlo"/>
          <w:color w:val="4EC9B0"/>
          <w:kern w:val="0"/>
          <w:sz w:val="36"/>
          <w:szCs w:val="36"/>
        </w:rPr>
        <w:t>dw</w:t>
      </w:r>
      <w:proofErr w:type="spellEnd"/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b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ends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code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segment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>start: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 xml:space="preserve"> mov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proofErr w:type="spellStart"/>
      <w:proofErr w:type="gramStart"/>
      <w:r w:rsidRPr="00FD097F">
        <w:rPr>
          <w:rFonts w:ascii="Menlo" w:hAnsi="Menlo" w:cs="Menlo"/>
          <w:color w:val="569CD6"/>
          <w:kern w:val="0"/>
          <w:sz w:val="36"/>
          <w:szCs w:val="36"/>
        </w:rPr>
        <w:t>ax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,a</w:t>
      </w:r>
      <w:proofErr w:type="spellEnd"/>
      <w:proofErr w:type="gramEnd"/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 xml:space="preserve"> mov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proofErr w:type="spellStart"/>
      <w:proofErr w:type="gramStart"/>
      <w:r w:rsidRPr="00FD097F">
        <w:rPr>
          <w:rFonts w:ascii="Menlo" w:hAnsi="Menlo" w:cs="Menlo"/>
          <w:color w:val="569CD6"/>
          <w:kern w:val="0"/>
          <w:sz w:val="36"/>
          <w:szCs w:val="36"/>
        </w:rPr>
        <w:t>ds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ax</w:t>
      </w:r>
      <w:proofErr w:type="spellEnd"/>
      <w:proofErr w:type="gramEnd"/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 xml:space="preserve"> mov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proofErr w:type="spellStart"/>
      <w:proofErr w:type="gramStart"/>
      <w:r w:rsidRPr="00FD097F">
        <w:rPr>
          <w:rFonts w:ascii="Menlo" w:hAnsi="Menlo" w:cs="Menlo"/>
          <w:color w:val="569CD6"/>
          <w:kern w:val="0"/>
          <w:sz w:val="36"/>
          <w:szCs w:val="36"/>
        </w:rPr>
        <w:t>ax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,b</w:t>
      </w:r>
      <w:proofErr w:type="spellEnd"/>
      <w:proofErr w:type="gramEnd"/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 xml:space="preserve"> mov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proofErr w:type="spellStart"/>
      <w:proofErr w:type="gramStart"/>
      <w:r w:rsidRPr="00FD097F">
        <w:rPr>
          <w:rFonts w:ascii="Menlo" w:hAnsi="Menlo" w:cs="Menlo"/>
          <w:color w:val="569CD6"/>
          <w:kern w:val="0"/>
          <w:sz w:val="36"/>
          <w:szCs w:val="36"/>
        </w:rPr>
        <w:t>ss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ax</w:t>
      </w:r>
      <w:proofErr w:type="spellEnd"/>
      <w:proofErr w:type="gramEnd"/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 xml:space="preserve"> mov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sp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16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6A9955"/>
          <w:kern w:val="0"/>
          <w:sz w:val="36"/>
          <w:szCs w:val="36"/>
        </w:rPr>
        <w:t>; 2*8=16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 xml:space="preserve"> mov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bx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0h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 xml:space="preserve"> mov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cx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8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</w:t>
      </w:r>
      <w:proofErr w:type="spellStart"/>
      <w:proofErr w:type="gramStart"/>
      <w:r w:rsidRPr="00FD097F">
        <w:rPr>
          <w:rFonts w:ascii="Menlo" w:hAnsi="Menlo" w:cs="Menlo"/>
          <w:color w:val="D4D4D4"/>
          <w:kern w:val="0"/>
          <w:sz w:val="36"/>
          <w:szCs w:val="36"/>
        </w:rPr>
        <w:t>s:push</w:t>
      </w:r>
      <w:proofErr w:type="spellEnd"/>
      <w:proofErr w:type="gramEnd"/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[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bx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]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 xml:space="preserve"> add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bx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2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 xml:space="preserve"> loop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s</w:t>
      </w:r>
    </w:p>
    <w:p w:rsidR="00FD097F" w:rsidRPr="00FD097F" w:rsidRDefault="00FD097F" w:rsidP="00FD097F">
      <w:pPr>
        <w:widowControl/>
        <w:shd w:val="clear" w:color="auto" w:fill="1E1E1E"/>
        <w:spacing w:after="240"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 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 xml:space="preserve"> mov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ax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>,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4c00h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lastRenderedPageBreak/>
        <w:t xml:space="preserve">  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 xml:space="preserve"> int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</w:t>
      </w:r>
      <w:r w:rsidRPr="00FD097F">
        <w:rPr>
          <w:rFonts w:ascii="Menlo" w:hAnsi="Menlo" w:cs="Menlo"/>
          <w:color w:val="B5CEA8"/>
          <w:kern w:val="0"/>
          <w:sz w:val="36"/>
          <w:szCs w:val="36"/>
        </w:rPr>
        <w:t>21h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code </w:t>
      </w:r>
      <w:r w:rsidRPr="00FD097F">
        <w:rPr>
          <w:rFonts w:ascii="Menlo" w:hAnsi="Menlo" w:cs="Menlo"/>
          <w:color w:val="569CD6"/>
          <w:kern w:val="0"/>
          <w:sz w:val="36"/>
          <w:szCs w:val="36"/>
        </w:rPr>
        <w:t>ends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36"/>
          <w:szCs w:val="36"/>
        </w:rPr>
      </w:pPr>
      <w:r w:rsidRPr="00FD097F">
        <w:rPr>
          <w:rFonts w:ascii="Menlo" w:hAnsi="Menlo" w:cs="Menlo"/>
          <w:color w:val="569CD6"/>
          <w:kern w:val="0"/>
          <w:sz w:val="36"/>
          <w:szCs w:val="36"/>
        </w:rPr>
        <w:t>end</w:t>
      </w:r>
      <w:r w:rsidRPr="00FD097F">
        <w:rPr>
          <w:rFonts w:ascii="Menlo" w:hAnsi="Menlo" w:cs="Menlo"/>
          <w:color w:val="D4D4D4"/>
          <w:kern w:val="0"/>
          <w:sz w:val="36"/>
          <w:szCs w:val="36"/>
        </w:rPr>
        <w:t xml:space="preserve"> start</w:t>
      </w:r>
    </w:p>
    <w:p w:rsidR="00FD097F" w:rsidRPr="00FD097F" w:rsidRDefault="00FD097F" w:rsidP="00FD097F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22"/>
          <w:szCs w:val="22"/>
        </w:rPr>
      </w:pPr>
    </w:p>
    <w:p w:rsidR="003D1431" w:rsidRDefault="003D1431">
      <w:pPr>
        <w:jc w:val="center"/>
        <w:rPr>
          <w:rFonts w:hint="eastAsia"/>
          <w:b/>
        </w:rPr>
      </w:pPr>
    </w:p>
    <w:p w:rsidR="003D1431" w:rsidRDefault="003D1431">
      <w:pPr>
        <w:jc w:val="center"/>
        <w:rPr>
          <w:rFonts w:hint="eastAsia"/>
          <w:b/>
        </w:rPr>
      </w:pPr>
    </w:p>
    <w:p w:rsidR="003D1431" w:rsidRDefault="003D1431">
      <w:pPr>
        <w:jc w:val="center"/>
        <w:rPr>
          <w:rFonts w:hint="eastAsia"/>
          <w:b/>
        </w:rPr>
      </w:pPr>
    </w:p>
    <w:p w:rsidR="003D1431" w:rsidRDefault="003D1431">
      <w:pPr>
        <w:jc w:val="center"/>
        <w:rPr>
          <w:rFonts w:eastAsia="楷体_GB2312" w:hint="eastAsia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暨南大学本科实验报告专用纸</w:t>
      </w:r>
      <w:r>
        <w:rPr>
          <w:rFonts w:eastAsia="楷体_GB2312"/>
          <w:b/>
          <w:sz w:val="52"/>
          <w:szCs w:val="52"/>
        </w:rPr>
        <w:t>(</w:t>
      </w:r>
      <w:r>
        <w:rPr>
          <w:rFonts w:eastAsia="楷体_GB2312"/>
          <w:b/>
          <w:sz w:val="52"/>
          <w:szCs w:val="52"/>
        </w:rPr>
        <w:t>附页</w:t>
      </w:r>
      <w:r>
        <w:rPr>
          <w:rFonts w:eastAsia="楷体_GB2312"/>
          <w:b/>
          <w:sz w:val="52"/>
          <w:szCs w:val="52"/>
        </w:rPr>
        <w:t>)</w:t>
      </w:r>
    </w:p>
    <w:p w:rsidR="003D1431" w:rsidRPr="003D1431" w:rsidRDefault="003D1431">
      <w:pPr>
        <w:rPr>
          <w:rFonts w:eastAsia="楷体_GB2312" w:hint="eastAsia"/>
          <w:szCs w:val="21"/>
          <w:u w:val="single"/>
        </w:rPr>
      </w:pPr>
      <w:r w:rsidRPr="003D1431">
        <w:rPr>
          <w:rFonts w:eastAsia="楷体_GB2312"/>
          <w:szCs w:val="32"/>
          <w:u w:val="single"/>
        </w:rPr>
        <w:t xml:space="preserve">                       </w:t>
      </w:r>
      <w:r w:rsidRPr="003D1431">
        <w:rPr>
          <w:rFonts w:eastAsia="楷体_GB2312" w:hint="eastAsia"/>
          <w:szCs w:val="32"/>
          <w:u w:val="single"/>
        </w:rPr>
        <w:t xml:space="preserve">         </w:t>
      </w:r>
      <w:r w:rsidRPr="003D1431">
        <w:rPr>
          <w:rFonts w:eastAsia="楷体_GB2312"/>
          <w:szCs w:val="32"/>
          <w:u w:val="single"/>
        </w:rPr>
        <w:t xml:space="preserve">       </w:t>
      </w:r>
      <w:r w:rsidRPr="003D1431">
        <w:rPr>
          <w:rFonts w:eastAsia="楷体_GB2312" w:hint="eastAsia"/>
          <w:szCs w:val="32"/>
          <w:u w:val="single"/>
        </w:rPr>
        <w:t xml:space="preserve">    </w:t>
      </w:r>
      <w:r w:rsidRPr="003D1431">
        <w:rPr>
          <w:rFonts w:eastAsia="楷体_GB2312"/>
          <w:szCs w:val="32"/>
          <w:u w:val="single"/>
        </w:rPr>
        <w:t xml:space="preserve">           </w:t>
      </w:r>
      <w:r w:rsidRPr="003D1431">
        <w:rPr>
          <w:rFonts w:eastAsia="楷体_GB2312"/>
          <w:szCs w:val="21"/>
          <w:u w:val="single"/>
        </w:rPr>
        <w:t xml:space="preserve">                                              </w:t>
      </w:r>
      <w:r w:rsidRPr="003D1431">
        <w:rPr>
          <w:rFonts w:eastAsia="楷体_GB2312" w:hint="eastAsia"/>
          <w:szCs w:val="21"/>
          <w:u w:val="single"/>
        </w:rPr>
        <w:t xml:space="preserve">    </w:t>
      </w:r>
      <w:r w:rsidRPr="003D1431">
        <w:rPr>
          <w:rFonts w:eastAsia="楷体_GB2312"/>
          <w:szCs w:val="21"/>
          <w:u w:val="single"/>
        </w:rPr>
        <w:t xml:space="preserve">            </w:t>
      </w:r>
      <w:r w:rsidRPr="003D1431">
        <w:rPr>
          <w:rFonts w:eastAsia="楷体_GB2312" w:hint="eastAsia"/>
          <w:szCs w:val="21"/>
          <w:u w:val="single"/>
        </w:rPr>
        <w:t xml:space="preserve">                                                       </w:t>
      </w:r>
    </w:p>
    <w:p w:rsidR="003D1431" w:rsidRPr="003D1431" w:rsidRDefault="003D1431">
      <w:pPr>
        <w:rPr>
          <w:rFonts w:eastAsia="楷体_GB2312" w:hint="eastAsia"/>
          <w:sz w:val="44"/>
          <w:szCs w:val="44"/>
        </w:rPr>
      </w:pPr>
      <w:r w:rsidRPr="003D1431">
        <w:rPr>
          <w:rFonts w:eastAsia="楷体_GB2312" w:hint="eastAsia"/>
          <w:sz w:val="44"/>
          <w:szCs w:val="44"/>
        </w:rPr>
        <w:t xml:space="preserve"> </w:t>
      </w:r>
    </w:p>
    <w:p w:rsidR="003D1431" w:rsidRDefault="003D1431">
      <w:pPr>
        <w:rPr>
          <w:b/>
        </w:rPr>
      </w:pPr>
    </w:p>
    <w:p w:rsidR="003D1431" w:rsidRDefault="003D1431">
      <w:pPr>
        <w:jc w:val="center"/>
        <w:rPr>
          <w:b/>
        </w:rPr>
      </w:pPr>
    </w:p>
    <w:p w:rsidR="003D1431" w:rsidRDefault="003D1431">
      <w:pPr>
        <w:jc w:val="center"/>
        <w:rPr>
          <w:b/>
        </w:rPr>
      </w:pPr>
    </w:p>
    <w:p w:rsidR="003D1431" w:rsidRDefault="003D1431">
      <w:pPr>
        <w:jc w:val="center"/>
        <w:rPr>
          <w:b/>
        </w:rPr>
      </w:pPr>
    </w:p>
    <w:p w:rsidR="003D1431" w:rsidRDefault="003D1431">
      <w:pPr>
        <w:jc w:val="center"/>
        <w:rPr>
          <w:b/>
        </w:rPr>
      </w:pPr>
    </w:p>
    <w:p w:rsidR="003D1431" w:rsidRDefault="003D1431">
      <w:pPr>
        <w:jc w:val="center"/>
        <w:rPr>
          <w:b/>
        </w:rPr>
      </w:pPr>
    </w:p>
    <w:p w:rsidR="003D1431" w:rsidRDefault="003D1431">
      <w:pPr>
        <w:rPr>
          <w:rFonts w:hint="eastAsia"/>
          <w:b/>
        </w:rPr>
      </w:pPr>
    </w:p>
    <w:sectPr w:rsidR="003D1431" w:rsidSect="0001470A">
      <w:type w:val="continuous"/>
      <w:pgSz w:w="23814" w:h="16840" w:orient="landscape" w:code="8"/>
      <w:pgMar w:top="1077" w:right="1440" w:bottom="107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31"/>
    <w:rsid w:val="00011F7C"/>
    <w:rsid w:val="0001470A"/>
    <w:rsid w:val="000247DA"/>
    <w:rsid w:val="001A19FF"/>
    <w:rsid w:val="002120E1"/>
    <w:rsid w:val="00366FA0"/>
    <w:rsid w:val="003D1431"/>
    <w:rsid w:val="00461480"/>
    <w:rsid w:val="00475182"/>
    <w:rsid w:val="00555A17"/>
    <w:rsid w:val="00744A34"/>
    <w:rsid w:val="00B57FFD"/>
    <w:rsid w:val="00B74484"/>
    <w:rsid w:val="00C62F1C"/>
    <w:rsid w:val="00C842F6"/>
    <w:rsid w:val="00EC4C34"/>
    <w:rsid w:val="00F024FE"/>
    <w:rsid w:val="00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11EC8"/>
  <w15:chartTrackingRefBased/>
  <w15:docId w15:val="{445ED0DB-2F92-8E4F-ACA1-A0EBDDB3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A34"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228</Words>
  <Characters>1303</Characters>
  <Application>Microsoft Office Word</Application>
  <DocSecurity>0</DocSecurity>
  <Lines>10</Lines>
  <Paragraphs>3</Paragraphs>
  <ScaleCrop>false</ScaleCrop>
  <Company>JNU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刘欣</dc:creator>
  <cp:keywords/>
  <dc:description/>
  <cp:lastModifiedBy>Microsoft Office User</cp:lastModifiedBy>
  <cp:revision>5</cp:revision>
  <cp:lastPrinted>2006-06-19T10:09:00Z</cp:lastPrinted>
  <dcterms:created xsi:type="dcterms:W3CDTF">2023-03-27T11:50:00Z</dcterms:created>
  <dcterms:modified xsi:type="dcterms:W3CDTF">2023-03-27T14:23:00Z</dcterms:modified>
</cp:coreProperties>
</file>